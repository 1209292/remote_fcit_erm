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6E4" w:rsidRDefault="008E36E4" w:rsidP="00A36EC1">
      <w:pPr>
        <w:pStyle w:val="TitlePage"/>
        <w:jc w:val="left"/>
      </w:pPr>
    </w:p>
    <w:p w:rsidR="008E36E4" w:rsidRDefault="00775600">
      <w:pPr>
        <w:pStyle w:val="TitlePage"/>
        <w:rPr>
          <w:caps/>
        </w:rPr>
      </w:pPr>
      <w:r>
        <w:rPr>
          <w:noProof/>
          <w:sz w:val="32"/>
          <w:szCs w:val="32"/>
        </w:rPr>
        <w:drawing>
          <wp:anchor distT="0" distB="0" distL="114300" distR="114300" simplePos="0" relativeHeight="251659264" behindDoc="1" locked="0" layoutInCell="1" allowOverlap="1">
            <wp:simplePos x="0" y="0"/>
            <wp:positionH relativeFrom="column">
              <wp:posOffset>2406015</wp:posOffset>
            </wp:positionH>
            <wp:positionV relativeFrom="paragraph">
              <wp:posOffset>-363855</wp:posOffset>
            </wp:positionV>
            <wp:extent cx="1214120" cy="1522730"/>
            <wp:effectExtent l="0" t="0" r="5080" b="0"/>
            <wp:wrapTight wrapText="bothSides">
              <wp:wrapPolygon edited="0">
                <wp:start x="9828" y="270"/>
                <wp:lineTo x="5423" y="2432"/>
                <wp:lineTo x="5084" y="2972"/>
                <wp:lineTo x="7117" y="5134"/>
                <wp:lineTo x="6100" y="9458"/>
                <wp:lineTo x="4745" y="11620"/>
                <wp:lineTo x="4067" y="13241"/>
                <wp:lineTo x="339" y="15133"/>
                <wp:lineTo x="1017" y="19456"/>
                <wp:lineTo x="3050" y="20537"/>
                <wp:lineTo x="5762" y="21078"/>
                <wp:lineTo x="15929" y="21078"/>
                <wp:lineTo x="18640" y="20537"/>
                <wp:lineTo x="20674" y="19456"/>
                <wp:lineTo x="21351" y="15133"/>
                <wp:lineTo x="17962" y="13781"/>
                <wp:lineTo x="16607" y="11349"/>
                <wp:lineTo x="15251" y="9458"/>
                <wp:lineTo x="14573" y="5134"/>
                <wp:lineTo x="16946" y="3243"/>
                <wp:lineTo x="16268" y="2702"/>
                <wp:lineTo x="11523" y="270"/>
                <wp:lineTo x="9828" y="27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U_logo copy.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14120" cy="1522730"/>
                    </a:xfrm>
                    <a:prstGeom prst="rect">
                      <a:avLst/>
                    </a:prstGeom>
                  </pic:spPr>
                </pic:pic>
              </a:graphicData>
            </a:graphic>
          </wp:anchor>
        </w:drawing>
      </w:r>
    </w:p>
    <w:p w:rsidR="00775600" w:rsidRDefault="00775600">
      <w:pPr>
        <w:pStyle w:val="TitlePage"/>
        <w:rPr>
          <w:caps/>
        </w:rPr>
      </w:pPr>
    </w:p>
    <w:p w:rsidR="00775600" w:rsidRDefault="00775600">
      <w:pPr>
        <w:pStyle w:val="TitlePage"/>
        <w:rPr>
          <w:caps/>
        </w:rPr>
      </w:pPr>
    </w:p>
    <w:p w:rsidR="00775600" w:rsidRDefault="00775600">
      <w:pPr>
        <w:pStyle w:val="TitlePage"/>
        <w:rPr>
          <w:caps/>
        </w:rPr>
      </w:pPr>
    </w:p>
    <w:p w:rsidR="00775600" w:rsidRDefault="00775600">
      <w:pPr>
        <w:pStyle w:val="TitlePage"/>
        <w:rPr>
          <w:caps/>
        </w:rPr>
      </w:pPr>
    </w:p>
    <w:p w:rsidR="00775600" w:rsidRDefault="00775600">
      <w:pPr>
        <w:pStyle w:val="TitlePage"/>
        <w:rPr>
          <w:caps/>
        </w:rPr>
      </w:pPr>
    </w:p>
    <w:p w:rsidR="00775600" w:rsidRDefault="00775600">
      <w:pPr>
        <w:pStyle w:val="TitlePage"/>
        <w:rPr>
          <w:caps/>
        </w:rPr>
      </w:pPr>
    </w:p>
    <w:p w:rsidR="00B97DD4" w:rsidRDefault="00B97DD4">
      <w:pPr>
        <w:pStyle w:val="TitlePage"/>
        <w:rPr>
          <w:caps/>
        </w:rPr>
      </w:pPr>
      <w:bookmarkStart w:id="0" w:name="ETDRTitle"/>
      <w:bookmarkStart w:id="1" w:name="ThesisTitle"/>
    </w:p>
    <w:bookmarkEnd w:id="0"/>
    <w:bookmarkEnd w:id="1"/>
    <w:p w:rsidR="00775600" w:rsidRPr="00B06ECD" w:rsidRDefault="00FD099B" w:rsidP="00B06ECD">
      <w:pPr>
        <w:jc w:val="center"/>
        <w:rPr>
          <w:sz w:val="48"/>
          <w:szCs w:val="48"/>
        </w:rPr>
      </w:pPr>
      <w:r>
        <w:rPr>
          <w:sz w:val="48"/>
          <w:szCs w:val="48"/>
        </w:rPr>
        <w:fldChar w:fldCharType="begin">
          <w:ffData>
            <w:name w:val=""/>
            <w:enabled/>
            <w:calcOnExit w:val="0"/>
            <w:textInput>
              <w:default w:val="YOUR PROJECT TITLE IN ALL CAPITAL LETTERS"/>
              <w:format w:val="UPPERCASE"/>
            </w:textInput>
          </w:ffData>
        </w:fldChar>
      </w:r>
      <w:r w:rsidR="00345D79">
        <w:rPr>
          <w:sz w:val="48"/>
          <w:szCs w:val="48"/>
        </w:rPr>
        <w:instrText xml:space="preserve"> FORMTEXT </w:instrText>
      </w:r>
      <w:r>
        <w:rPr>
          <w:sz w:val="48"/>
          <w:szCs w:val="48"/>
        </w:rPr>
      </w:r>
      <w:r>
        <w:rPr>
          <w:sz w:val="48"/>
          <w:szCs w:val="48"/>
        </w:rPr>
        <w:fldChar w:fldCharType="separate"/>
      </w:r>
      <w:r w:rsidR="00345D79">
        <w:rPr>
          <w:noProof/>
          <w:sz w:val="48"/>
          <w:szCs w:val="48"/>
        </w:rPr>
        <w:t>YOUR PROJECT TITLE IN ALL CAPITAL LETTERS</w:t>
      </w:r>
      <w:r>
        <w:rPr>
          <w:sz w:val="48"/>
          <w:szCs w:val="48"/>
        </w:rPr>
        <w:fldChar w:fldCharType="end"/>
      </w:r>
    </w:p>
    <w:p w:rsidR="00775600" w:rsidRPr="004472D4" w:rsidRDefault="004472D4" w:rsidP="00B651F6">
      <w:pPr>
        <w:jc w:val="center"/>
        <w:rPr>
          <w:b/>
          <w:bCs/>
          <w:sz w:val="32"/>
          <w:szCs w:val="32"/>
        </w:rPr>
      </w:pPr>
      <w:r>
        <w:rPr>
          <w:b/>
          <w:bCs/>
          <w:sz w:val="32"/>
          <w:szCs w:val="32"/>
        </w:rPr>
        <w:t>CPIT 49</w:t>
      </w:r>
      <w:r w:rsidR="00B651F6">
        <w:rPr>
          <w:b/>
          <w:bCs/>
          <w:sz w:val="32"/>
          <w:szCs w:val="32"/>
        </w:rPr>
        <w:t>8</w:t>
      </w:r>
      <w:r>
        <w:rPr>
          <w:b/>
          <w:bCs/>
          <w:sz w:val="32"/>
          <w:szCs w:val="32"/>
        </w:rPr>
        <w:t xml:space="preserve"> </w:t>
      </w:r>
      <w:r w:rsidR="00B651F6">
        <w:rPr>
          <w:b/>
          <w:bCs/>
          <w:sz w:val="32"/>
          <w:szCs w:val="32"/>
        </w:rPr>
        <w:t>First/</w:t>
      </w:r>
      <w:r>
        <w:rPr>
          <w:b/>
          <w:bCs/>
          <w:sz w:val="32"/>
          <w:szCs w:val="32"/>
        </w:rPr>
        <w:t>Final Report</w:t>
      </w:r>
    </w:p>
    <w:p w:rsidR="00775600" w:rsidRPr="00704D58" w:rsidRDefault="00775600" w:rsidP="00B06ECD">
      <w:pPr>
        <w:jc w:val="center"/>
      </w:pPr>
    </w:p>
    <w:p w:rsidR="00775600" w:rsidRPr="00B06ECD" w:rsidRDefault="004472D4" w:rsidP="00B06ECD">
      <w:pPr>
        <w:jc w:val="center"/>
        <w:rPr>
          <w:sz w:val="36"/>
          <w:szCs w:val="36"/>
        </w:rPr>
      </w:pPr>
      <w:r>
        <w:rPr>
          <w:sz w:val="36"/>
          <w:szCs w:val="36"/>
        </w:rPr>
        <w:t>By</w:t>
      </w:r>
    </w:p>
    <w:tbl>
      <w:tblPr>
        <w:tblStyle w:val="TableGrid"/>
        <w:tblW w:w="0" w:type="auto"/>
        <w:tblInd w:w="1242" w:type="dxa"/>
        <w:tblLook w:val="04A0"/>
      </w:tblPr>
      <w:tblGrid>
        <w:gridCol w:w="3546"/>
        <w:gridCol w:w="3825"/>
      </w:tblGrid>
      <w:tr w:rsidR="00543520" w:rsidTr="00543520">
        <w:tc>
          <w:tcPr>
            <w:tcW w:w="3546" w:type="dxa"/>
          </w:tcPr>
          <w:p w:rsidR="00543520" w:rsidRDefault="00543520" w:rsidP="00543520">
            <w:pPr>
              <w:spacing w:line="240" w:lineRule="auto"/>
              <w:rPr>
                <w:sz w:val="36"/>
                <w:szCs w:val="36"/>
              </w:rPr>
            </w:pPr>
          </w:p>
        </w:tc>
        <w:tc>
          <w:tcPr>
            <w:tcW w:w="3825" w:type="dxa"/>
          </w:tcPr>
          <w:p w:rsidR="00543520" w:rsidRDefault="00543520" w:rsidP="00543520">
            <w:pPr>
              <w:spacing w:line="240" w:lineRule="auto"/>
              <w:jc w:val="center"/>
              <w:rPr>
                <w:sz w:val="36"/>
                <w:szCs w:val="36"/>
              </w:rPr>
            </w:pPr>
          </w:p>
        </w:tc>
      </w:tr>
      <w:tr w:rsidR="00543520" w:rsidTr="00543520">
        <w:tc>
          <w:tcPr>
            <w:tcW w:w="3546" w:type="dxa"/>
          </w:tcPr>
          <w:p w:rsidR="00543520" w:rsidRDefault="00543520" w:rsidP="00543520">
            <w:pPr>
              <w:spacing w:line="240" w:lineRule="auto"/>
              <w:jc w:val="center"/>
              <w:rPr>
                <w:sz w:val="36"/>
                <w:szCs w:val="36"/>
              </w:rPr>
            </w:pPr>
          </w:p>
        </w:tc>
        <w:tc>
          <w:tcPr>
            <w:tcW w:w="3825" w:type="dxa"/>
          </w:tcPr>
          <w:p w:rsidR="00543520" w:rsidRDefault="00543520" w:rsidP="00543520">
            <w:pPr>
              <w:spacing w:line="240" w:lineRule="auto"/>
              <w:jc w:val="center"/>
              <w:rPr>
                <w:sz w:val="36"/>
                <w:szCs w:val="36"/>
              </w:rPr>
            </w:pPr>
          </w:p>
        </w:tc>
      </w:tr>
    </w:tbl>
    <w:p w:rsidR="00775600" w:rsidRDefault="00543520" w:rsidP="00543520">
      <w:pPr>
        <w:jc w:val="center"/>
        <w:rPr>
          <w:sz w:val="36"/>
          <w:szCs w:val="36"/>
        </w:rPr>
      </w:pPr>
      <w:r>
        <w:rPr>
          <w:sz w:val="36"/>
          <w:szCs w:val="36"/>
        </w:rPr>
        <w:t>[</w:t>
      </w:r>
      <w:r w:rsidR="004472D4">
        <w:rPr>
          <w:sz w:val="36"/>
          <w:szCs w:val="36"/>
        </w:rPr>
        <w:t xml:space="preserve">Put Student’s Name </w:t>
      </w:r>
      <w:r>
        <w:rPr>
          <w:sz w:val="36"/>
          <w:szCs w:val="36"/>
        </w:rPr>
        <w:t>&amp;</w:t>
      </w:r>
      <w:r w:rsidR="004472D4">
        <w:rPr>
          <w:sz w:val="36"/>
          <w:szCs w:val="36"/>
        </w:rPr>
        <w:t xml:space="preserve"> ID</w:t>
      </w:r>
      <w:r>
        <w:rPr>
          <w:sz w:val="36"/>
          <w:szCs w:val="36"/>
        </w:rPr>
        <w:t xml:space="preserve"> in table and make table borderless</w:t>
      </w:r>
      <w:r w:rsidR="004472D4">
        <w:rPr>
          <w:sz w:val="36"/>
          <w:szCs w:val="36"/>
        </w:rPr>
        <w:t>]</w:t>
      </w:r>
    </w:p>
    <w:p w:rsidR="0044458F" w:rsidRPr="00B06ECD" w:rsidRDefault="0044458F" w:rsidP="004472D4">
      <w:pPr>
        <w:jc w:val="center"/>
        <w:rPr>
          <w:sz w:val="36"/>
          <w:szCs w:val="36"/>
        </w:rPr>
      </w:pPr>
    </w:p>
    <w:p w:rsidR="00775600" w:rsidRPr="00B06ECD" w:rsidRDefault="004472D4" w:rsidP="00B06ECD">
      <w:pPr>
        <w:jc w:val="center"/>
        <w:rPr>
          <w:sz w:val="36"/>
          <w:szCs w:val="36"/>
        </w:rPr>
      </w:pPr>
      <w:r>
        <w:rPr>
          <w:sz w:val="36"/>
          <w:szCs w:val="36"/>
        </w:rPr>
        <w:t>Supervised By</w:t>
      </w:r>
    </w:p>
    <w:p w:rsidR="00775600" w:rsidRPr="00B06ECD" w:rsidRDefault="00775600" w:rsidP="004472D4">
      <w:pPr>
        <w:jc w:val="center"/>
        <w:rPr>
          <w:sz w:val="36"/>
          <w:szCs w:val="36"/>
        </w:rPr>
      </w:pPr>
      <w:r w:rsidRPr="00B06ECD">
        <w:rPr>
          <w:sz w:val="36"/>
          <w:szCs w:val="36"/>
        </w:rPr>
        <w:t>[</w:t>
      </w:r>
      <w:r w:rsidR="004472D4">
        <w:rPr>
          <w:sz w:val="36"/>
          <w:szCs w:val="36"/>
        </w:rPr>
        <w:t>Put Supervisor’s Name here</w:t>
      </w:r>
      <w:r w:rsidRPr="00B06ECD">
        <w:rPr>
          <w:sz w:val="36"/>
          <w:szCs w:val="36"/>
        </w:rPr>
        <w:t>]</w:t>
      </w:r>
    </w:p>
    <w:p w:rsidR="00775600" w:rsidRDefault="00775600" w:rsidP="00B06ECD">
      <w:pPr>
        <w:jc w:val="center"/>
      </w:pPr>
    </w:p>
    <w:p w:rsidR="004472D4" w:rsidRDefault="004472D4" w:rsidP="00B06ECD">
      <w:pPr>
        <w:jc w:val="center"/>
      </w:pPr>
    </w:p>
    <w:p w:rsidR="00775600" w:rsidRPr="00B06ECD" w:rsidRDefault="00775600" w:rsidP="00B06ECD">
      <w:pPr>
        <w:jc w:val="center"/>
        <w:rPr>
          <w:sz w:val="36"/>
          <w:szCs w:val="36"/>
        </w:rPr>
      </w:pPr>
      <w:r w:rsidRPr="00B06ECD">
        <w:rPr>
          <w:sz w:val="36"/>
          <w:szCs w:val="36"/>
        </w:rPr>
        <w:t>Department of Information Technology</w:t>
      </w:r>
    </w:p>
    <w:p w:rsidR="00775600" w:rsidRPr="00B06ECD" w:rsidRDefault="00775600" w:rsidP="00B06ECD">
      <w:pPr>
        <w:jc w:val="center"/>
        <w:rPr>
          <w:sz w:val="36"/>
          <w:szCs w:val="36"/>
        </w:rPr>
      </w:pPr>
      <w:r w:rsidRPr="00B06ECD">
        <w:rPr>
          <w:sz w:val="36"/>
          <w:szCs w:val="36"/>
        </w:rPr>
        <w:t>Faculty of Computing and Information Technology</w:t>
      </w:r>
    </w:p>
    <w:p w:rsidR="00775600" w:rsidRPr="00B06ECD" w:rsidRDefault="00775600" w:rsidP="00B06ECD">
      <w:pPr>
        <w:jc w:val="center"/>
        <w:rPr>
          <w:sz w:val="36"/>
          <w:szCs w:val="36"/>
        </w:rPr>
      </w:pPr>
      <w:r w:rsidRPr="00B06ECD">
        <w:rPr>
          <w:sz w:val="36"/>
          <w:szCs w:val="36"/>
        </w:rPr>
        <w:t>King Abdulaziz University</w:t>
      </w:r>
    </w:p>
    <w:p w:rsidR="00775600" w:rsidRPr="00B06ECD" w:rsidRDefault="004472D4" w:rsidP="004472D4">
      <w:pPr>
        <w:jc w:val="center"/>
        <w:rPr>
          <w:sz w:val="36"/>
          <w:szCs w:val="36"/>
        </w:rPr>
      </w:pPr>
      <w:r>
        <w:rPr>
          <w:sz w:val="36"/>
          <w:szCs w:val="36"/>
        </w:rPr>
        <w:t>Jeddah – Saudi Arabia</w:t>
      </w:r>
    </w:p>
    <w:p w:rsidR="008E36E4" w:rsidRPr="004472D4" w:rsidRDefault="004472D4" w:rsidP="004472D4">
      <w:pPr>
        <w:jc w:val="center"/>
        <w:rPr>
          <w:sz w:val="36"/>
          <w:szCs w:val="36"/>
        </w:rPr>
      </w:pPr>
      <w:r>
        <w:rPr>
          <w:sz w:val="36"/>
          <w:szCs w:val="36"/>
        </w:rPr>
        <w:t>[</w:t>
      </w:r>
      <w:r w:rsidR="00775600" w:rsidRPr="00B06ECD">
        <w:rPr>
          <w:sz w:val="36"/>
          <w:szCs w:val="36"/>
        </w:rPr>
        <w:t>Fall/Spring Year</w:t>
      </w:r>
      <w:r>
        <w:rPr>
          <w:sz w:val="36"/>
          <w:szCs w:val="36"/>
        </w:rPr>
        <w:t>]</w:t>
      </w:r>
    </w:p>
    <w:p w:rsidR="003F65E1" w:rsidRPr="004C4F1B" w:rsidRDefault="003F65E1" w:rsidP="004472D4">
      <w:pPr>
        <w:spacing w:line="240" w:lineRule="auto"/>
        <w:jc w:val="center"/>
        <w:rPr>
          <w:b/>
          <w:i/>
        </w:rPr>
      </w:pPr>
      <w:bookmarkStart w:id="2" w:name="Copyright"/>
      <w:r w:rsidRPr="004C4F1B">
        <w:rPr>
          <w:b/>
        </w:rPr>
        <w:lastRenderedPageBreak/>
        <w:t>DECLARATION by AUTHORS</w:t>
      </w:r>
    </w:p>
    <w:p w:rsidR="003F65E1" w:rsidRPr="00704D58" w:rsidRDefault="003F65E1" w:rsidP="00186384"/>
    <w:p w:rsidR="003F65E1" w:rsidRPr="00704D58" w:rsidRDefault="003F65E1" w:rsidP="003F65E1">
      <w:pPr>
        <w:jc w:val="both"/>
      </w:pPr>
      <w:r w:rsidRPr="00704D58">
        <w:t xml:space="preserve">“I/we certify that this work has not been accepted in substance for any degree, and is not concurrently being submitted for any degree other than that of BS Information Technology being studied at King </w:t>
      </w:r>
      <w:r>
        <w:t>Abdulaziz</w:t>
      </w:r>
      <w:r w:rsidRPr="00704D58">
        <w:t xml:space="preserve"> University, Jeddah. I/we also declare that this work is the result of my/our own findings and investigations except where otherwise identified by references and that I/we have not plagiarized another’s work”.</w:t>
      </w:r>
    </w:p>
    <w:p w:rsidR="003F65E1" w:rsidRPr="00704D58" w:rsidRDefault="003F65E1" w:rsidP="003F65E1">
      <w:pPr>
        <w:jc w:val="both"/>
      </w:pPr>
    </w:p>
    <w:p w:rsidR="003F65E1" w:rsidRPr="00704D58" w:rsidRDefault="003F65E1" w:rsidP="003F65E1">
      <w:r>
        <w:t>[</w:t>
      </w:r>
      <w:r w:rsidRPr="00704D58">
        <w:t>Signature</w:t>
      </w:r>
      <w:r>
        <w:t>]</w:t>
      </w:r>
      <w:r w:rsidRPr="00704D58">
        <w:tab/>
      </w:r>
      <w:r w:rsidRPr="00704D58">
        <w:tab/>
      </w:r>
      <w:r w:rsidRPr="00704D58">
        <w:tab/>
      </w:r>
      <w:r w:rsidRPr="00704D58">
        <w:tab/>
      </w:r>
      <w:r w:rsidRPr="00704D58">
        <w:tab/>
      </w:r>
      <w:r w:rsidRPr="00704D58">
        <w:tab/>
      </w:r>
      <w:r w:rsidRPr="00704D58">
        <w:tab/>
      </w:r>
      <w:r w:rsidRPr="00704D58">
        <w:tab/>
      </w:r>
      <w:r w:rsidRPr="00704D58">
        <w:tab/>
      </w:r>
      <w:r>
        <w:t>[</w:t>
      </w:r>
      <w:r w:rsidRPr="00704D58">
        <w:t>Signature</w:t>
      </w:r>
      <w:r>
        <w:t>]</w:t>
      </w:r>
    </w:p>
    <w:p w:rsidR="003F65E1" w:rsidRPr="00704D58" w:rsidRDefault="003F65E1" w:rsidP="003F65E1"/>
    <w:p w:rsidR="003F65E1" w:rsidRDefault="003F65E1" w:rsidP="003F65E1">
      <w:r>
        <w:t>[</w:t>
      </w:r>
      <w:r w:rsidRPr="00704D58">
        <w:t>Author’s Name</w:t>
      </w:r>
      <w:r>
        <w:t>]</w:t>
      </w:r>
      <w:r w:rsidRPr="00704D58">
        <w:tab/>
      </w:r>
      <w:r w:rsidRPr="00704D58">
        <w:tab/>
      </w:r>
      <w:r w:rsidRPr="00704D58">
        <w:tab/>
      </w:r>
      <w:r w:rsidRPr="00704D58">
        <w:tab/>
      </w:r>
      <w:r w:rsidRPr="00704D58">
        <w:tab/>
      </w:r>
      <w:r w:rsidRPr="00704D58">
        <w:tab/>
      </w:r>
      <w:r w:rsidRPr="00704D58">
        <w:tab/>
      </w:r>
      <w:r w:rsidRPr="00704D58">
        <w:tab/>
      </w:r>
      <w:r>
        <w:t>[</w:t>
      </w:r>
      <w:r w:rsidRPr="00704D58">
        <w:t>Author’s Name</w:t>
      </w:r>
      <w:r>
        <w:t>]</w:t>
      </w:r>
    </w:p>
    <w:p w:rsidR="003F65E1" w:rsidRDefault="003F65E1" w:rsidP="003F65E1">
      <w:pPr>
        <w:pBdr>
          <w:bottom w:val="double" w:sz="6" w:space="1" w:color="auto"/>
        </w:pBdr>
      </w:pPr>
    </w:p>
    <w:p w:rsidR="00B06ECD" w:rsidRDefault="00B06ECD" w:rsidP="00B06ECD">
      <w:pPr>
        <w:jc w:val="center"/>
        <w:rPr>
          <w:b/>
          <w:bCs/>
        </w:rPr>
      </w:pPr>
    </w:p>
    <w:p w:rsidR="003F65E1" w:rsidRPr="00B06ECD" w:rsidRDefault="003F65E1" w:rsidP="00B06ECD">
      <w:pPr>
        <w:jc w:val="center"/>
        <w:rPr>
          <w:b/>
          <w:bCs/>
        </w:rPr>
      </w:pPr>
      <w:r w:rsidRPr="00B06ECD">
        <w:rPr>
          <w:b/>
          <w:bCs/>
        </w:rPr>
        <w:t>DECLARATION by SUPERVISOR</w:t>
      </w:r>
    </w:p>
    <w:p w:rsidR="003F65E1" w:rsidRDefault="003F65E1" w:rsidP="003F65E1"/>
    <w:p w:rsidR="003F65E1" w:rsidRDefault="003F65E1" w:rsidP="003F65E1">
      <w:pPr>
        <w:jc w:val="both"/>
      </w:pPr>
      <w:r>
        <w:t>I, t</w:t>
      </w:r>
      <w:r w:rsidRPr="004778A8">
        <w:t>he unde</w:t>
      </w:r>
      <w:r>
        <w:t>rsigned hereby certify that I have read this</w:t>
      </w:r>
      <w:r w:rsidRPr="004778A8">
        <w:t xml:space="preserve"> project report and finally approve it</w:t>
      </w:r>
      <w:r>
        <w:t xml:space="preserve"> with recommendation</w:t>
      </w:r>
      <w:r w:rsidRPr="004778A8">
        <w:t xml:space="preserve"> </w:t>
      </w:r>
      <w:r>
        <w:t>that this report may be submitted by the authors above to the final year project evaluation committee for final evaluation</w:t>
      </w:r>
      <w:r w:rsidRPr="004778A8">
        <w:t xml:space="preserve"> and</w:t>
      </w:r>
      <w:r>
        <w:t xml:space="preserve"> </w:t>
      </w:r>
      <w:r w:rsidRPr="004778A8">
        <w:t>presentation</w:t>
      </w:r>
      <w:r>
        <w:t xml:space="preserve">, </w:t>
      </w:r>
      <w:r w:rsidRPr="00FF453D">
        <w:t>in partial fulfillment of the requirements for the degree of</w:t>
      </w:r>
      <w:r>
        <w:t xml:space="preserve"> BS Information Technology at the Department of Information Technology, Faculty of Computing and Information Technology, King Abdulaziz University, Jeddah.</w:t>
      </w:r>
    </w:p>
    <w:p w:rsidR="003F65E1" w:rsidRDefault="003F65E1" w:rsidP="003F65E1"/>
    <w:p w:rsidR="003F65E1" w:rsidRDefault="003F65E1" w:rsidP="003F65E1">
      <w:pPr>
        <w:jc w:val="right"/>
      </w:pPr>
    </w:p>
    <w:p w:rsidR="003F65E1" w:rsidRDefault="003F65E1" w:rsidP="003F65E1">
      <w:pPr>
        <w:jc w:val="right"/>
      </w:pPr>
      <w:r>
        <w:t>[Signature]</w:t>
      </w:r>
    </w:p>
    <w:p w:rsidR="003F65E1" w:rsidRDefault="003F65E1" w:rsidP="003F65E1">
      <w:pPr>
        <w:jc w:val="right"/>
      </w:pPr>
    </w:p>
    <w:p w:rsidR="003F65E1" w:rsidRDefault="003F65E1" w:rsidP="003F65E1">
      <w:pPr>
        <w:jc w:val="right"/>
      </w:pPr>
    </w:p>
    <w:p w:rsidR="003F65E1" w:rsidRDefault="003F65E1" w:rsidP="003F65E1">
      <w:pPr>
        <w:jc w:val="right"/>
      </w:pPr>
      <w:r>
        <w:t>[Supervisor Name]</w:t>
      </w:r>
    </w:p>
    <w:p w:rsidR="003F65E1" w:rsidRPr="00186384" w:rsidRDefault="003F65E1">
      <w:pPr>
        <w:spacing w:line="240" w:lineRule="auto"/>
      </w:pPr>
      <w:r>
        <w:br w:type="page"/>
      </w:r>
    </w:p>
    <w:p w:rsidR="00D21608" w:rsidRDefault="00D21608" w:rsidP="00D21608">
      <w:pPr>
        <w:pStyle w:val="PageHeadingTOC"/>
      </w:pPr>
      <w:bookmarkStart w:id="3" w:name="_Toc412224279"/>
      <w:bookmarkEnd w:id="2"/>
      <w:r>
        <w:lastRenderedPageBreak/>
        <w:t>Dedication</w:t>
      </w:r>
      <w:bookmarkEnd w:id="3"/>
    </w:p>
    <w:p w:rsidR="00D21608" w:rsidRDefault="00FD099B" w:rsidP="00D21608">
      <w:pPr>
        <w:pStyle w:val="BodyText"/>
      </w:pPr>
      <w:r>
        <w:fldChar w:fldCharType="begin">
          <w:ffData>
            <w:name w:val="DedicationText"/>
            <w:enabled/>
            <w:calcOnExit w:val="0"/>
            <w:textInput>
              <w:default w:val="The Dedication page is optional.  If you include it, retain the Dedication heading and enter your text here.  If you do not include it, delete the entire page."/>
            </w:textInput>
          </w:ffData>
        </w:fldChar>
      </w:r>
      <w:bookmarkStart w:id="4" w:name="DedicationText"/>
      <w:r w:rsidR="00D21608">
        <w:instrText xml:space="preserve"> FORMTEXT </w:instrText>
      </w:r>
      <w:r>
        <w:fldChar w:fldCharType="separate"/>
      </w:r>
      <w:r w:rsidR="00D21608">
        <w:rPr>
          <w:noProof/>
        </w:rPr>
        <w:t>The Dedication page is optional.  If you include it, retain the Dedication heading and enter your text here.  If you do not include it, delete the entire page.</w:t>
      </w:r>
      <w:r>
        <w:fldChar w:fldCharType="end"/>
      </w:r>
      <w:bookmarkEnd w:id="4"/>
    </w:p>
    <w:p w:rsidR="00D21608" w:rsidRDefault="00D21608" w:rsidP="00D21608">
      <w:pPr>
        <w:pStyle w:val="BodyText"/>
      </w:pPr>
      <w:r>
        <w:br w:type="page"/>
      </w:r>
    </w:p>
    <w:p w:rsidR="00D21608" w:rsidRPr="003F65E1" w:rsidRDefault="00D21608" w:rsidP="00D21608">
      <w:pPr>
        <w:pStyle w:val="PageHeadingTOC"/>
        <w:rPr>
          <w:szCs w:val="32"/>
        </w:rPr>
      </w:pPr>
      <w:bookmarkStart w:id="5" w:name="_Toc412224280"/>
      <w:bookmarkStart w:id="6" w:name="Acknowledgements"/>
      <w:r w:rsidRPr="003F65E1">
        <w:rPr>
          <w:szCs w:val="32"/>
        </w:rPr>
        <w:lastRenderedPageBreak/>
        <w:t>Acknowledgement</w:t>
      </w:r>
      <w:bookmarkEnd w:id="5"/>
    </w:p>
    <w:bookmarkEnd w:id="6"/>
    <w:p w:rsidR="00D21608" w:rsidRDefault="00FD099B" w:rsidP="00D21608">
      <w:pPr>
        <w:pStyle w:val="BodyText"/>
      </w:pPr>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s page above."/>
            </w:textInput>
          </w:ffData>
        </w:fldChar>
      </w:r>
      <w:bookmarkStart w:id="7" w:name="AcknowledgementsText"/>
      <w:r w:rsidR="00D21608">
        <w:instrText xml:space="preserve"> FORMTEXT </w:instrText>
      </w:r>
      <w:r>
        <w:fldChar w:fldCharType="separate"/>
      </w:r>
      <w:r w:rsidR="00D21608">
        <w:rPr>
          <w:noProof/>
        </w:rPr>
        <w:t>The Acknowledgement page is optional.  If you include it, retain the Acknowledgements heading and enter your text here.  If you do not include it, delete the entire page.  Be sure to retain the Page Break that occurs after the List of Tables page above.</w:t>
      </w:r>
      <w:r>
        <w:fldChar w:fldCharType="end"/>
      </w:r>
      <w:bookmarkEnd w:id="7"/>
    </w:p>
    <w:p w:rsidR="00D21608" w:rsidRDefault="00D21608" w:rsidP="00D21608">
      <w:pPr>
        <w:pStyle w:val="BodyText"/>
      </w:pPr>
      <w:r>
        <w:br w:type="page"/>
      </w:r>
    </w:p>
    <w:p w:rsidR="00E002ED" w:rsidRPr="00D21608" w:rsidRDefault="00E002ED" w:rsidP="00E002ED">
      <w:pPr>
        <w:pStyle w:val="PageHeadingTOC"/>
        <w:rPr>
          <w:szCs w:val="32"/>
        </w:rPr>
      </w:pPr>
      <w:bookmarkStart w:id="8" w:name="_Toc412224281"/>
      <w:r w:rsidRPr="00D21608">
        <w:rPr>
          <w:szCs w:val="32"/>
        </w:rPr>
        <w:lastRenderedPageBreak/>
        <w:t>Abstract</w:t>
      </w:r>
      <w:bookmarkEnd w:id="8"/>
    </w:p>
    <w:p w:rsidR="00E002ED" w:rsidRDefault="00FD099B" w:rsidP="00E002ED">
      <w:pPr>
        <w:pStyle w:val="BodyText"/>
      </w:pPr>
      <w:r>
        <w:fldChar w:fldCharType="begin">
          <w:ffData>
            <w:name w:val="Abstract"/>
            <w:enabled/>
            <w:calcOnExit w:val="0"/>
            <w:textInput>
              <w:default w:val="[Enter abstract here, no longer than 400 words.  Be sure to retain the Section Break below.]"/>
            </w:textInput>
          </w:ffData>
        </w:fldChar>
      </w:r>
      <w:bookmarkStart w:id="9" w:name="Abstract"/>
      <w:r w:rsidR="00E002ED">
        <w:instrText xml:space="preserve"> FORMTEXT </w:instrText>
      </w:r>
      <w:r>
        <w:fldChar w:fldCharType="separate"/>
      </w:r>
      <w:r w:rsidR="00E002ED">
        <w:rPr>
          <w:noProof/>
        </w:rPr>
        <w:t>[Enter abstract here, no longer than 400 words.  Be sure to retain the Section Break below.]</w:t>
      </w:r>
      <w:r>
        <w:fldChar w:fldCharType="end"/>
      </w:r>
      <w:bookmarkEnd w:id="9"/>
    </w:p>
    <w:p w:rsidR="00E002ED" w:rsidRDefault="00E002ED" w:rsidP="00E002ED">
      <w:pPr>
        <w:pStyle w:val="BodyText"/>
      </w:pPr>
      <w:r>
        <w:br w:type="page"/>
      </w:r>
    </w:p>
    <w:p w:rsidR="00E002ED" w:rsidRDefault="00E002ED" w:rsidP="00E002ED">
      <w:pPr>
        <w:pStyle w:val="BodyText"/>
      </w:pPr>
    </w:p>
    <w:p w:rsidR="00E002ED" w:rsidRDefault="00E002ED" w:rsidP="00E002ED">
      <w:pPr>
        <w:pStyle w:val="PageHeading"/>
      </w:pPr>
      <w:r>
        <w:t>TABLE OF CONTENTS</w:t>
      </w:r>
    </w:p>
    <w:p w:rsidR="00512C72" w:rsidRDefault="00FD099B">
      <w:pPr>
        <w:pStyle w:val="TOC1"/>
        <w:rPr>
          <w:rFonts w:asciiTheme="minorHAnsi" w:eastAsiaTheme="minorEastAsia" w:hAnsiTheme="minorHAnsi" w:cstheme="minorBidi"/>
          <w:noProof/>
          <w:sz w:val="22"/>
          <w:szCs w:val="22"/>
          <w:lang w:val="en-GB" w:eastAsia="en-GB"/>
        </w:rPr>
      </w:pPr>
      <w:r>
        <w:fldChar w:fldCharType="begin"/>
      </w:r>
      <w:r w:rsidR="00E002ED">
        <w:instrText xml:space="preserve"> TOC \o "3-5" \h \z \t "Heading 1,1,Heading 2,2,Heading 6,1,Page Heading TOC,1" </w:instrText>
      </w:r>
      <w:r>
        <w:fldChar w:fldCharType="separate"/>
      </w:r>
      <w:hyperlink w:anchor="_Toc412224279" w:history="1">
        <w:r w:rsidR="00512C72" w:rsidRPr="00BD0ACD">
          <w:rPr>
            <w:rStyle w:val="Hyperlink"/>
            <w:noProof/>
          </w:rPr>
          <w:t>Dedication</w:t>
        </w:r>
        <w:r w:rsidR="00512C72">
          <w:rPr>
            <w:noProof/>
            <w:webHidden/>
          </w:rPr>
          <w:tab/>
        </w:r>
        <w:r>
          <w:rPr>
            <w:noProof/>
            <w:webHidden/>
          </w:rPr>
          <w:fldChar w:fldCharType="begin"/>
        </w:r>
        <w:r w:rsidR="00512C72">
          <w:rPr>
            <w:noProof/>
            <w:webHidden/>
          </w:rPr>
          <w:instrText xml:space="preserve"> PAGEREF _Toc412224279 \h </w:instrText>
        </w:r>
        <w:r>
          <w:rPr>
            <w:noProof/>
            <w:webHidden/>
          </w:rPr>
        </w:r>
        <w:r>
          <w:rPr>
            <w:noProof/>
            <w:webHidden/>
          </w:rPr>
          <w:fldChar w:fldCharType="separate"/>
        </w:r>
        <w:r w:rsidR="00512C72">
          <w:rPr>
            <w:noProof/>
            <w:webHidden/>
          </w:rPr>
          <w:t>III</w:t>
        </w:r>
        <w:r>
          <w:rPr>
            <w:noProof/>
            <w:webHidden/>
          </w:rPr>
          <w:fldChar w:fldCharType="end"/>
        </w:r>
      </w:hyperlink>
    </w:p>
    <w:p w:rsidR="00512C72" w:rsidRDefault="00FD099B">
      <w:pPr>
        <w:pStyle w:val="TOC1"/>
        <w:rPr>
          <w:rFonts w:asciiTheme="minorHAnsi" w:eastAsiaTheme="minorEastAsia" w:hAnsiTheme="minorHAnsi" w:cstheme="minorBidi"/>
          <w:noProof/>
          <w:sz w:val="22"/>
          <w:szCs w:val="22"/>
          <w:lang w:val="en-GB" w:eastAsia="en-GB"/>
        </w:rPr>
      </w:pPr>
      <w:hyperlink w:anchor="_Toc412224280" w:history="1">
        <w:r w:rsidR="00512C72" w:rsidRPr="00BD0ACD">
          <w:rPr>
            <w:rStyle w:val="Hyperlink"/>
            <w:noProof/>
          </w:rPr>
          <w:t>Acknowledgement</w:t>
        </w:r>
        <w:r w:rsidR="00512C72">
          <w:rPr>
            <w:noProof/>
            <w:webHidden/>
          </w:rPr>
          <w:tab/>
        </w:r>
        <w:r>
          <w:rPr>
            <w:noProof/>
            <w:webHidden/>
          </w:rPr>
          <w:fldChar w:fldCharType="begin"/>
        </w:r>
        <w:r w:rsidR="00512C72">
          <w:rPr>
            <w:noProof/>
            <w:webHidden/>
          </w:rPr>
          <w:instrText xml:space="preserve"> PAGEREF _Toc412224280 \h </w:instrText>
        </w:r>
        <w:r>
          <w:rPr>
            <w:noProof/>
            <w:webHidden/>
          </w:rPr>
        </w:r>
        <w:r>
          <w:rPr>
            <w:noProof/>
            <w:webHidden/>
          </w:rPr>
          <w:fldChar w:fldCharType="separate"/>
        </w:r>
        <w:r w:rsidR="00512C72">
          <w:rPr>
            <w:noProof/>
            <w:webHidden/>
          </w:rPr>
          <w:t>IV</w:t>
        </w:r>
        <w:r>
          <w:rPr>
            <w:noProof/>
            <w:webHidden/>
          </w:rPr>
          <w:fldChar w:fldCharType="end"/>
        </w:r>
      </w:hyperlink>
    </w:p>
    <w:p w:rsidR="00512C72" w:rsidRDefault="00FD099B">
      <w:pPr>
        <w:pStyle w:val="TOC1"/>
        <w:rPr>
          <w:rFonts w:asciiTheme="minorHAnsi" w:eastAsiaTheme="minorEastAsia" w:hAnsiTheme="minorHAnsi" w:cstheme="minorBidi"/>
          <w:noProof/>
          <w:sz w:val="22"/>
          <w:szCs w:val="22"/>
          <w:lang w:val="en-GB" w:eastAsia="en-GB"/>
        </w:rPr>
      </w:pPr>
      <w:hyperlink w:anchor="_Toc412224281" w:history="1">
        <w:r w:rsidR="00512C72" w:rsidRPr="00BD0ACD">
          <w:rPr>
            <w:rStyle w:val="Hyperlink"/>
            <w:noProof/>
          </w:rPr>
          <w:t>Abstract</w:t>
        </w:r>
        <w:r w:rsidR="00512C72">
          <w:rPr>
            <w:noProof/>
            <w:webHidden/>
          </w:rPr>
          <w:tab/>
        </w:r>
        <w:r>
          <w:rPr>
            <w:noProof/>
            <w:webHidden/>
          </w:rPr>
          <w:fldChar w:fldCharType="begin"/>
        </w:r>
        <w:r w:rsidR="00512C72">
          <w:rPr>
            <w:noProof/>
            <w:webHidden/>
          </w:rPr>
          <w:instrText xml:space="preserve"> PAGEREF _Toc412224281 \h </w:instrText>
        </w:r>
        <w:r>
          <w:rPr>
            <w:noProof/>
            <w:webHidden/>
          </w:rPr>
        </w:r>
        <w:r>
          <w:rPr>
            <w:noProof/>
            <w:webHidden/>
          </w:rPr>
          <w:fldChar w:fldCharType="separate"/>
        </w:r>
        <w:r w:rsidR="00512C72">
          <w:rPr>
            <w:noProof/>
            <w:webHidden/>
          </w:rPr>
          <w:t>V</w:t>
        </w:r>
        <w:r>
          <w:rPr>
            <w:noProof/>
            <w:webHidden/>
          </w:rPr>
          <w:fldChar w:fldCharType="end"/>
        </w:r>
      </w:hyperlink>
    </w:p>
    <w:p w:rsidR="00512C72" w:rsidRDefault="00FD099B">
      <w:pPr>
        <w:pStyle w:val="TOC1"/>
        <w:rPr>
          <w:rFonts w:asciiTheme="minorHAnsi" w:eastAsiaTheme="minorEastAsia" w:hAnsiTheme="minorHAnsi" w:cstheme="minorBidi"/>
          <w:noProof/>
          <w:sz w:val="22"/>
          <w:szCs w:val="22"/>
          <w:lang w:val="en-GB" w:eastAsia="en-GB"/>
        </w:rPr>
      </w:pPr>
      <w:hyperlink w:anchor="_Toc412224282" w:history="1">
        <w:r w:rsidR="00512C72" w:rsidRPr="00BD0ACD">
          <w:rPr>
            <w:rStyle w:val="Hyperlink"/>
            <w:noProof/>
          </w:rPr>
          <w:t>List of Figures</w:t>
        </w:r>
        <w:r w:rsidR="00512C72">
          <w:rPr>
            <w:noProof/>
            <w:webHidden/>
          </w:rPr>
          <w:tab/>
        </w:r>
        <w:r>
          <w:rPr>
            <w:noProof/>
            <w:webHidden/>
          </w:rPr>
          <w:fldChar w:fldCharType="begin"/>
        </w:r>
        <w:r w:rsidR="00512C72">
          <w:rPr>
            <w:noProof/>
            <w:webHidden/>
          </w:rPr>
          <w:instrText xml:space="preserve"> PAGEREF _Toc412224282 \h </w:instrText>
        </w:r>
        <w:r>
          <w:rPr>
            <w:noProof/>
            <w:webHidden/>
          </w:rPr>
        </w:r>
        <w:r>
          <w:rPr>
            <w:noProof/>
            <w:webHidden/>
          </w:rPr>
          <w:fldChar w:fldCharType="separate"/>
        </w:r>
        <w:r w:rsidR="00512C72">
          <w:rPr>
            <w:noProof/>
            <w:webHidden/>
          </w:rPr>
          <w:t>VII</w:t>
        </w:r>
        <w:r>
          <w:rPr>
            <w:noProof/>
            <w:webHidden/>
          </w:rPr>
          <w:fldChar w:fldCharType="end"/>
        </w:r>
      </w:hyperlink>
    </w:p>
    <w:p w:rsidR="00512C72" w:rsidRDefault="00FD099B">
      <w:pPr>
        <w:pStyle w:val="TOC1"/>
        <w:rPr>
          <w:rFonts w:asciiTheme="minorHAnsi" w:eastAsiaTheme="minorEastAsia" w:hAnsiTheme="minorHAnsi" w:cstheme="minorBidi"/>
          <w:noProof/>
          <w:sz w:val="22"/>
          <w:szCs w:val="22"/>
          <w:lang w:val="en-GB" w:eastAsia="en-GB"/>
        </w:rPr>
      </w:pPr>
      <w:hyperlink w:anchor="_Toc412224283" w:history="1">
        <w:r w:rsidR="00512C72" w:rsidRPr="00BD0ACD">
          <w:rPr>
            <w:rStyle w:val="Hyperlink"/>
            <w:noProof/>
          </w:rPr>
          <w:t>List of Tables</w:t>
        </w:r>
        <w:r w:rsidR="00512C72">
          <w:rPr>
            <w:noProof/>
            <w:webHidden/>
          </w:rPr>
          <w:tab/>
        </w:r>
        <w:r>
          <w:rPr>
            <w:noProof/>
            <w:webHidden/>
          </w:rPr>
          <w:fldChar w:fldCharType="begin"/>
        </w:r>
        <w:r w:rsidR="00512C72">
          <w:rPr>
            <w:noProof/>
            <w:webHidden/>
          </w:rPr>
          <w:instrText xml:space="preserve"> PAGEREF _Toc412224283 \h </w:instrText>
        </w:r>
        <w:r>
          <w:rPr>
            <w:noProof/>
            <w:webHidden/>
          </w:rPr>
        </w:r>
        <w:r>
          <w:rPr>
            <w:noProof/>
            <w:webHidden/>
          </w:rPr>
          <w:fldChar w:fldCharType="separate"/>
        </w:r>
        <w:r w:rsidR="00512C72">
          <w:rPr>
            <w:noProof/>
            <w:webHidden/>
          </w:rPr>
          <w:t>VIII</w:t>
        </w:r>
        <w:r>
          <w:rPr>
            <w:noProof/>
            <w:webHidden/>
          </w:rPr>
          <w:fldChar w:fldCharType="end"/>
        </w:r>
      </w:hyperlink>
    </w:p>
    <w:p w:rsidR="00512C72" w:rsidRDefault="00FD099B">
      <w:pPr>
        <w:pStyle w:val="TOC1"/>
        <w:rPr>
          <w:rFonts w:asciiTheme="minorHAnsi" w:eastAsiaTheme="minorEastAsia" w:hAnsiTheme="minorHAnsi" w:cstheme="minorBidi"/>
          <w:noProof/>
          <w:sz w:val="22"/>
          <w:szCs w:val="22"/>
          <w:lang w:val="en-GB" w:eastAsia="en-GB"/>
        </w:rPr>
      </w:pPr>
      <w:hyperlink w:anchor="_Toc412224284" w:history="1">
        <w:r w:rsidR="00512C72" w:rsidRPr="00BD0ACD">
          <w:rPr>
            <w:rStyle w:val="Hyperlink"/>
            <w:noProof/>
          </w:rPr>
          <w:t>Chapter I: Enter Your Chapter Title Here</w:t>
        </w:r>
        <w:r w:rsidR="00512C72">
          <w:rPr>
            <w:noProof/>
            <w:webHidden/>
          </w:rPr>
          <w:tab/>
        </w:r>
        <w:r>
          <w:rPr>
            <w:noProof/>
            <w:webHidden/>
          </w:rPr>
          <w:fldChar w:fldCharType="begin"/>
        </w:r>
        <w:r w:rsidR="00512C72">
          <w:rPr>
            <w:noProof/>
            <w:webHidden/>
          </w:rPr>
          <w:instrText xml:space="preserve"> PAGEREF _Toc412224284 \h </w:instrText>
        </w:r>
        <w:r>
          <w:rPr>
            <w:noProof/>
            <w:webHidden/>
          </w:rPr>
        </w:r>
        <w:r>
          <w:rPr>
            <w:noProof/>
            <w:webHidden/>
          </w:rPr>
          <w:fldChar w:fldCharType="separate"/>
        </w:r>
        <w:r w:rsidR="00512C72">
          <w:rPr>
            <w:noProof/>
            <w:webHidden/>
          </w:rPr>
          <w:t>1</w:t>
        </w:r>
        <w:r>
          <w:rPr>
            <w:noProof/>
            <w:webHidden/>
          </w:rPr>
          <w:fldChar w:fldCharType="end"/>
        </w:r>
      </w:hyperlink>
    </w:p>
    <w:p w:rsidR="00512C72" w:rsidRDefault="00FD099B">
      <w:pPr>
        <w:pStyle w:val="TOC2"/>
        <w:tabs>
          <w:tab w:val="right" w:leader="dot" w:pos="9350"/>
        </w:tabs>
        <w:rPr>
          <w:rFonts w:asciiTheme="minorHAnsi" w:eastAsiaTheme="minorEastAsia" w:hAnsiTheme="minorHAnsi" w:cstheme="minorBidi"/>
          <w:noProof/>
          <w:sz w:val="22"/>
          <w:szCs w:val="22"/>
          <w:lang w:val="en-GB" w:eastAsia="en-GB"/>
        </w:rPr>
      </w:pPr>
      <w:hyperlink w:anchor="_Toc412224285" w:history="1">
        <w:r w:rsidR="00512C72" w:rsidRPr="00BD0ACD">
          <w:rPr>
            <w:rStyle w:val="Hyperlink"/>
            <w:noProof/>
          </w:rPr>
          <w:t>First-level Subhead (Heading 2 style)</w:t>
        </w:r>
        <w:r w:rsidR="00512C72">
          <w:rPr>
            <w:noProof/>
            <w:webHidden/>
          </w:rPr>
          <w:tab/>
        </w:r>
        <w:r>
          <w:rPr>
            <w:noProof/>
            <w:webHidden/>
          </w:rPr>
          <w:fldChar w:fldCharType="begin"/>
        </w:r>
        <w:r w:rsidR="00512C72">
          <w:rPr>
            <w:noProof/>
            <w:webHidden/>
          </w:rPr>
          <w:instrText xml:space="preserve"> PAGEREF _Toc412224285 \h </w:instrText>
        </w:r>
        <w:r>
          <w:rPr>
            <w:noProof/>
            <w:webHidden/>
          </w:rPr>
        </w:r>
        <w:r>
          <w:rPr>
            <w:noProof/>
            <w:webHidden/>
          </w:rPr>
          <w:fldChar w:fldCharType="separate"/>
        </w:r>
        <w:r w:rsidR="00512C72">
          <w:rPr>
            <w:noProof/>
            <w:webHidden/>
          </w:rPr>
          <w:t>1</w:t>
        </w:r>
        <w:r>
          <w:rPr>
            <w:noProof/>
            <w:webHidden/>
          </w:rPr>
          <w:fldChar w:fldCharType="end"/>
        </w:r>
      </w:hyperlink>
    </w:p>
    <w:p w:rsidR="00512C72" w:rsidRDefault="00FD099B">
      <w:pPr>
        <w:pStyle w:val="TOC3"/>
        <w:tabs>
          <w:tab w:val="right" w:leader="dot" w:pos="9350"/>
        </w:tabs>
        <w:rPr>
          <w:rFonts w:asciiTheme="minorHAnsi" w:eastAsiaTheme="minorEastAsia" w:hAnsiTheme="minorHAnsi" w:cstheme="minorBidi"/>
          <w:noProof/>
          <w:sz w:val="22"/>
          <w:szCs w:val="22"/>
          <w:lang w:val="en-GB" w:eastAsia="en-GB"/>
        </w:rPr>
      </w:pPr>
      <w:hyperlink w:anchor="_Toc412224286" w:history="1">
        <w:r w:rsidR="00512C72" w:rsidRPr="00BD0ACD">
          <w:rPr>
            <w:rStyle w:val="Hyperlink"/>
            <w:noProof/>
          </w:rPr>
          <w:t>Second-level Subhead (Heading 3 style)</w:t>
        </w:r>
        <w:r w:rsidR="00512C72">
          <w:rPr>
            <w:noProof/>
            <w:webHidden/>
          </w:rPr>
          <w:tab/>
        </w:r>
        <w:r>
          <w:rPr>
            <w:noProof/>
            <w:webHidden/>
          </w:rPr>
          <w:fldChar w:fldCharType="begin"/>
        </w:r>
        <w:r w:rsidR="00512C72">
          <w:rPr>
            <w:noProof/>
            <w:webHidden/>
          </w:rPr>
          <w:instrText xml:space="preserve"> PAGEREF _Toc412224286 \h </w:instrText>
        </w:r>
        <w:r>
          <w:rPr>
            <w:noProof/>
            <w:webHidden/>
          </w:rPr>
        </w:r>
        <w:r>
          <w:rPr>
            <w:noProof/>
            <w:webHidden/>
          </w:rPr>
          <w:fldChar w:fldCharType="separate"/>
        </w:r>
        <w:r w:rsidR="00512C72">
          <w:rPr>
            <w:noProof/>
            <w:webHidden/>
          </w:rPr>
          <w:t>1</w:t>
        </w:r>
        <w:r>
          <w:rPr>
            <w:noProof/>
            <w:webHidden/>
          </w:rPr>
          <w:fldChar w:fldCharType="end"/>
        </w:r>
      </w:hyperlink>
    </w:p>
    <w:p w:rsidR="00512C72" w:rsidRDefault="00FD099B">
      <w:pPr>
        <w:pStyle w:val="TOC4"/>
        <w:tabs>
          <w:tab w:val="right" w:leader="dot" w:pos="9350"/>
        </w:tabs>
        <w:rPr>
          <w:rFonts w:asciiTheme="minorHAnsi" w:eastAsiaTheme="minorEastAsia" w:hAnsiTheme="minorHAnsi" w:cstheme="minorBidi"/>
          <w:noProof/>
          <w:sz w:val="22"/>
          <w:szCs w:val="22"/>
          <w:lang w:val="en-GB" w:eastAsia="en-GB"/>
        </w:rPr>
      </w:pPr>
      <w:hyperlink w:anchor="_Toc412224287" w:history="1">
        <w:r w:rsidR="00512C72" w:rsidRPr="00BD0ACD">
          <w:rPr>
            <w:rStyle w:val="Hyperlink"/>
            <w:noProof/>
          </w:rPr>
          <w:t>Third-level Subhead (Heading 4 style)</w:t>
        </w:r>
        <w:r w:rsidR="00512C72">
          <w:rPr>
            <w:noProof/>
            <w:webHidden/>
          </w:rPr>
          <w:tab/>
        </w:r>
        <w:r>
          <w:rPr>
            <w:noProof/>
            <w:webHidden/>
          </w:rPr>
          <w:fldChar w:fldCharType="begin"/>
        </w:r>
        <w:r w:rsidR="00512C72">
          <w:rPr>
            <w:noProof/>
            <w:webHidden/>
          </w:rPr>
          <w:instrText xml:space="preserve"> PAGEREF _Toc412224287 \h </w:instrText>
        </w:r>
        <w:r>
          <w:rPr>
            <w:noProof/>
            <w:webHidden/>
          </w:rPr>
        </w:r>
        <w:r>
          <w:rPr>
            <w:noProof/>
            <w:webHidden/>
          </w:rPr>
          <w:fldChar w:fldCharType="separate"/>
        </w:r>
        <w:r w:rsidR="00512C72">
          <w:rPr>
            <w:noProof/>
            <w:webHidden/>
          </w:rPr>
          <w:t>1</w:t>
        </w:r>
        <w:r>
          <w:rPr>
            <w:noProof/>
            <w:webHidden/>
          </w:rPr>
          <w:fldChar w:fldCharType="end"/>
        </w:r>
      </w:hyperlink>
    </w:p>
    <w:p w:rsidR="00512C72" w:rsidRDefault="00FD099B">
      <w:pPr>
        <w:pStyle w:val="TOC2"/>
        <w:tabs>
          <w:tab w:val="right" w:leader="dot" w:pos="9350"/>
        </w:tabs>
        <w:rPr>
          <w:rFonts w:asciiTheme="minorHAnsi" w:eastAsiaTheme="minorEastAsia" w:hAnsiTheme="minorHAnsi" w:cstheme="minorBidi"/>
          <w:noProof/>
          <w:sz w:val="22"/>
          <w:szCs w:val="22"/>
          <w:lang w:val="en-GB" w:eastAsia="en-GB"/>
        </w:rPr>
      </w:pPr>
      <w:hyperlink w:anchor="_Toc412224288" w:history="1">
        <w:r w:rsidR="00512C72" w:rsidRPr="00BD0ACD">
          <w:rPr>
            <w:rStyle w:val="Hyperlink"/>
            <w:noProof/>
          </w:rPr>
          <w:t>Adding Captions to Figures and Tables</w:t>
        </w:r>
        <w:r w:rsidR="00512C72">
          <w:rPr>
            <w:noProof/>
            <w:webHidden/>
          </w:rPr>
          <w:tab/>
        </w:r>
        <w:r>
          <w:rPr>
            <w:noProof/>
            <w:webHidden/>
          </w:rPr>
          <w:fldChar w:fldCharType="begin"/>
        </w:r>
        <w:r w:rsidR="00512C72">
          <w:rPr>
            <w:noProof/>
            <w:webHidden/>
          </w:rPr>
          <w:instrText xml:space="preserve"> PAGEREF _Toc412224288 \h </w:instrText>
        </w:r>
        <w:r>
          <w:rPr>
            <w:noProof/>
            <w:webHidden/>
          </w:rPr>
        </w:r>
        <w:r>
          <w:rPr>
            <w:noProof/>
            <w:webHidden/>
          </w:rPr>
          <w:fldChar w:fldCharType="separate"/>
        </w:r>
        <w:r w:rsidR="00512C72">
          <w:rPr>
            <w:noProof/>
            <w:webHidden/>
          </w:rPr>
          <w:t>1</w:t>
        </w:r>
        <w:r>
          <w:rPr>
            <w:noProof/>
            <w:webHidden/>
          </w:rPr>
          <w:fldChar w:fldCharType="end"/>
        </w:r>
      </w:hyperlink>
    </w:p>
    <w:p w:rsidR="00512C72" w:rsidRDefault="00FD099B">
      <w:pPr>
        <w:pStyle w:val="TOC1"/>
        <w:rPr>
          <w:rFonts w:asciiTheme="minorHAnsi" w:eastAsiaTheme="minorEastAsia" w:hAnsiTheme="minorHAnsi" w:cstheme="minorBidi"/>
          <w:noProof/>
          <w:sz w:val="22"/>
          <w:szCs w:val="22"/>
          <w:lang w:val="en-GB" w:eastAsia="en-GB"/>
        </w:rPr>
      </w:pPr>
      <w:hyperlink w:anchor="_Toc412224289" w:history="1">
        <w:r w:rsidR="00512C72" w:rsidRPr="00BD0ACD">
          <w:rPr>
            <w:rStyle w:val="Hyperlink"/>
            <w:noProof/>
          </w:rPr>
          <w:t>Chapter II: Enter Your Chapter Title Here</w:t>
        </w:r>
        <w:r w:rsidR="00512C72">
          <w:rPr>
            <w:noProof/>
            <w:webHidden/>
          </w:rPr>
          <w:tab/>
        </w:r>
        <w:r>
          <w:rPr>
            <w:noProof/>
            <w:webHidden/>
          </w:rPr>
          <w:fldChar w:fldCharType="begin"/>
        </w:r>
        <w:r w:rsidR="00512C72">
          <w:rPr>
            <w:noProof/>
            <w:webHidden/>
          </w:rPr>
          <w:instrText xml:space="preserve"> PAGEREF _Toc412224289 \h </w:instrText>
        </w:r>
        <w:r>
          <w:rPr>
            <w:noProof/>
            <w:webHidden/>
          </w:rPr>
        </w:r>
        <w:r>
          <w:rPr>
            <w:noProof/>
            <w:webHidden/>
          </w:rPr>
          <w:fldChar w:fldCharType="separate"/>
        </w:r>
        <w:r w:rsidR="00512C72">
          <w:rPr>
            <w:noProof/>
            <w:webHidden/>
          </w:rPr>
          <w:t>3</w:t>
        </w:r>
        <w:r>
          <w:rPr>
            <w:noProof/>
            <w:webHidden/>
          </w:rPr>
          <w:fldChar w:fldCharType="end"/>
        </w:r>
      </w:hyperlink>
    </w:p>
    <w:p w:rsidR="00512C72" w:rsidRDefault="00FD099B">
      <w:pPr>
        <w:pStyle w:val="TOC2"/>
        <w:tabs>
          <w:tab w:val="right" w:leader="dot" w:pos="9350"/>
        </w:tabs>
        <w:rPr>
          <w:rFonts w:asciiTheme="minorHAnsi" w:eastAsiaTheme="minorEastAsia" w:hAnsiTheme="minorHAnsi" w:cstheme="minorBidi"/>
          <w:noProof/>
          <w:sz w:val="22"/>
          <w:szCs w:val="22"/>
          <w:lang w:val="en-GB" w:eastAsia="en-GB"/>
        </w:rPr>
      </w:pPr>
      <w:hyperlink w:anchor="_Toc412224290" w:history="1">
        <w:r w:rsidR="00512C72" w:rsidRPr="00BD0ACD">
          <w:rPr>
            <w:rStyle w:val="Hyperlink"/>
            <w:noProof/>
          </w:rPr>
          <w:t>Subhead (Heading 2 style)</w:t>
        </w:r>
        <w:r w:rsidR="00512C72">
          <w:rPr>
            <w:noProof/>
            <w:webHidden/>
          </w:rPr>
          <w:tab/>
        </w:r>
        <w:r>
          <w:rPr>
            <w:noProof/>
            <w:webHidden/>
          </w:rPr>
          <w:fldChar w:fldCharType="begin"/>
        </w:r>
        <w:r w:rsidR="00512C72">
          <w:rPr>
            <w:noProof/>
            <w:webHidden/>
          </w:rPr>
          <w:instrText xml:space="preserve"> PAGEREF _Toc412224290 \h </w:instrText>
        </w:r>
        <w:r>
          <w:rPr>
            <w:noProof/>
            <w:webHidden/>
          </w:rPr>
        </w:r>
        <w:r>
          <w:rPr>
            <w:noProof/>
            <w:webHidden/>
          </w:rPr>
          <w:fldChar w:fldCharType="separate"/>
        </w:r>
        <w:r w:rsidR="00512C72">
          <w:rPr>
            <w:noProof/>
            <w:webHidden/>
          </w:rPr>
          <w:t>3</w:t>
        </w:r>
        <w:r>
          <w:rPr>
            <w:noProof/>
            <w:webHidden/>
          </w:rPr>
          <w:fldChar w:fldCharType="end"/>
        </w:r>
      </w:hyperlink>
    </w:p>
    <w:p w:rsidR="00512C72" w:rsidRDefault="00FD099B">
      <w:pPr>
        <w:pStyle w:val="TOC1"/>
        <w:rPr>
          <w:rFonts w:asciiTheme="minorHAnsi" w:eastAsiaTheme="minorEastAsia" w:hAnsiTheme="minorHAnsi" w:cstheme="minorBidi"/>
          <w:noProof/>
          <w:sz w:val="22"/>
          <w:szCs w:val="22"/>
          <w:lang w:val="en-GB" w:eastAsia="en-GB"/>
        </w:rPr>
      </w:pPr>
      <w:hyperlink w:anchor="_Toc412224291" w:history="1">
        <w:r w:rsidR="00512C72" w:rsidRPr="00BD0ACD">
          <w:rPr>
            <w:rStyle w:val="Hyperlink"/>
            <w:noProof/>
          </w:rPr>
          <w:t>Enter Your Chapter Title Here</w:t>
        </w:r>
        <w:r w:rsidR="00512C72">
          <w:rPr>
            <w:noProof/>
            <w:webHidden/>
          </w:rPr>
          <w:tab/>
        </w:r>
        <w:r>
          <w:rPr>
            <w:noProof/>
            <w:webHidden/>
          </w:rPr>
          <w:fldChar w:fldCharType="begin"/>
        </w:r>
        <w:r w:rsidR="00512C72">
          <w:rPr>
            <w:noProof/>
            <w:webHidden/>
          </w:rPr>
          <w:instrText xml:space="preserve"> PAGEREF _Toc412224291 \h </w:instrText>
        </w:r>
        <w:r>
          <w:rPr>
            <w:noProof/>
            <w:webHidden/>
          </w:rPr>
        </w:r>
        <w:r>
          <w:rPr>
            <w:noProof/>
            <w:webHidden/>
          </w:rPr>
          <w:fldChar w:fldCharType="separate"/>
        </w:r>
        <w:r w:rsidR="00512C72">
          <w:rPr>
            <w:noProof/>
            <w:webHidden/>
          </w:rPr>
          <w:t>4</w:t>
        </w:r>
        <w:r>
          <w:rPr>
            <w:noProof/>
            <w:webHidden/>
          </w:rPr>
          <w:fldChar w:fldCharType="end"/>
        </w:r>
      </w:hyperlink>
    </w:p>
    <w:p w:rsidR="00512C72" w:rsidRDefault="00FD099B">
      <w:pPr>
        <w:pStyle w:val="TOC1"/>
        <w:rPr>
          <w:rFonts w:asciiTheme="minorHAnsi" w:eastAsiaTheme="minorEastAsia" w:hAnsiTheme="minorHAnsi" w:cstheme="minorBidi"/>
          <w:noProof/>
          <w:sz w:val="22"/>
          <w:szCs w:val="22"/>
          <w:lang w:val="en-GB" w:eastAsia="en-GB"/>
        </w:rPr>
      </w:pPr>
      <w:hyperlink w:anchor="_Toc412224292" w:history="1">
        <w:r w:rsidR="00512C72" w:rsidRPr="00BD0ACD">
          <w:rPr>
            <w:rStyle w:val="Hyperlink"/>
            <w:noProof/>
          </w:rPr>
          <w:t>References Or Bibliography (choose one)</w:t>
        </w:r>
        <w:r w:rsidR="00512C72">
          <w:rPr>
            <w:noProof/>
            <w:webHidden/>
          </w:rPr>
          <w:tab/>
        </w:r>
        <w:r>
          <w:rPr>
            <w:noProof/>
            <w:webHidden/>
          </w:rPr>
          <w:fldChar w:fldCharType="begin"/>
        </w:r>
        <w:r w:rsidR="00512C72">
          <w:rPr>
            <w:noProof/>
            <w:webHidden/>
          </w:rPr>
          <w:instrText xml:space="preserve"> PAGEREF _Toc412224292 \h </w:instrText>
        </w:r>
        <w:r>
          <w:rPr>
            <w:noProof/>
            <w:webHidden/>
          </w:rPr>
        </w:r>
        <w:r>
          <w:rPr>
            <w:noProof/>
            <w:webHidden/>
          </w:rPr>
          <w:fldChar w:fldCharType="separate"/>
        </w:r>
        <w:r w:rsidR="00512C72">
          <w:rPr>
            <w:noProof/>
            <w:webHidden/>
          </w:rPr>
          <w:t>5</w:t>
        </w:r>
        <w:r>
          <w:rPr>
            <w:noProof/>
            <w:webHidden/>
          </w:rPr>
          <w:fldChar w:fldCharType="end"/>
        </w:r>
      </w:hyperlink>
    </w:p>
    <w:p w:rsidR="00512C72" w:rsidRDefault="00FD099B">
      <w:pPr>
        <w:pStyle w:val="TOC1"/>
        <w:rPr>
          <w:rFonts w:asciiTheme="minorHAnsi" w:eastAsiaTheme="minorEastAsia" w:hAnsiTheme="minorHAnsi" w:cstheme="minorBidi"/>
          <w:noProof/>
          <w:sz w:val="22"/>
          <w:szCs w:val="22"/>
          <w:lang w:val="en-GB" w:eastAsia="en-GB"/>
        </w:rPr>
      </w:pPr>
      <w:hyperlink w:anchor="_Toc412224293" w:history="1">
        <w:r w:rsidR="00512C72" w:rsidRPr="00BD0ACD">
          <w:rPr>
            <w:rStyle w:val="Hyperlink"/>
            <w:noProof/>
          </w:rPr>
          <w:t>Appendix A - Enter Your Appendix Title Here</w:t>
        </w:r>
        <w:r w:rsidR="00512C72">
          <w:rPr>
            <w:noProof/>
            <w:webHidden/>
          </w:rPr>
          <w:tab/>
        </w:r>
        <w:r>
          <w:rPr>
            <w:noProof/>
            <w:webHidden/>
          </w:rPr>
          <w:fldChar w:fldCharType="begin"/>
        </w:r>
        <w:r w:rsidR="00512C72">
          <w:rPr>
            <w:noProof/>
            <w:webHidden/>
          </w:rPr>
          <w:instrText xml:space="preserve"> PAGEREF _Toc412224293 \h </w:instrText>
        </w:r>
        <w:r>
          <w:rPr>
            <w:noProof/>
            <w:webHidden/>
          </w:rPr>
        </w:r>
        <w:r>
          <w:rPr>
            <w:noProof/>
            <w:webHidden/>
          </w:rPr>
          <w:fldChar w:fldCharType="separate"/>
        </w:r>
        <w:r w:rsidR="00512C72">
          <w:rPr>
            <w:noProof/>
            <w:webHidden/>
          </w:rPr>
          <w:t>6</w:t>
        </w:r>
        <w:r>
          <w:rPr>
            <w:noProof/>
            <w:webHidden/>
          </w:rPr>
          <w:fldChar w:fldCharType="end"/>
        </w:r>
      </w:hyperlink>
    </w:p>
    <w:p w:rsidR="00512C72" w:rsidRDefault="00FD099B">
      <w:pPr>
        <w:pStyle w:val="TOC1"/>
        <w:rPr>
          <w:rFonts w:asciiTheme="minorHAnsi" w:eastAsiaTheme="minorEastAsia" w:hAnsiTheme="minorHAnsi" w:cstheme="minorBidi"/>
          <w:noProof/>
          <w:sz w:val="22"/>
          <w:szCs w:val="22"/>
          <w:lang w:val="en-GB" w:eastAsia="en-GB"/>
        </w:rPr>
      </w:pPr>
      <w:hyperlink w:anchor="_Toc412224294" w:history="1">
        <w:r w:rsidR="00512C72" w:rsidRPr="00BD0ACD">
          <w:rPr>
            <w:rStyle w:val="Hyperlink"/>
            <w:noProof/>
          </w:rPr>
          <w:t>Appendix B - Enter Your Appendix Title Here</w:t>
        </w:r>
        <w:r w:rsidR="00512C72">
          <w:rPr>
            <w:noProof/>
            <w:webHidden/>
          </w:rPr>
          <w:tab/>
        </w:r>
        <w:r>
          <w:rPr>
            <w:noProof/>
            <w:webHidden/>
          </w:rPr>
          <w:fldChar w:fldCharType="begin"/>
        </w:r>
        <w:r w:rsidR="00512C72">
          <w:rPr>
            <w:noProof/>
            <w:webHidden/>
          </w:rPr>
          <w:instrText xml:space="preserve"> PAGEREF _Toc412224294 \h </w:instrText>
        </w:r>
        <w:r>
          <w:rPr>
            <w:noProof/>
            <w:webHidden/>
          </w:rPr>
        </w:r>
        <w:r>
          <w:rPr>
            <w:noProof/>
            <w:webHidden/>
          </w:rPr>
          <w:fldChar w:fldCharType="separate"/>
        </w:r>
        <w:r w:rsidR="00512C72">
          <w:rPr>
            <w:noProof/>
            <w:webHidden/>
          </w:rPr>
          <w:t>7</w:t>
        </w:r>
        <w:r>
          <w:rPr>
            <w:noProof/>
            <w:webHidden/>
          </w:rPr>
          <w:fldChar w:fldCharType="end"/>
        </w:r>
      </w:hyperlink>
    </w:p>
    <w:p w:rsidR="00E002ED" w:rsidRDefault="00FD099B" w:rsidP="00E002ED">
      <w:pPr>
        <w:pStyle w:val="BodyText"/>
      </w:pPr>
      <w:r>
        <w:fldChar w:fldCharType="end"/>
      </w:r>
    </w:p>
    <w:p w:rsidR="00E002ED" w:rsidRDefault="00E002ED" w:rsidP="00E002ED">
      <w:pPr>
        <w:pStyle w:val="BodyText"/>
      </w:pPr>
      <w:r>
        <w:br w:type="page"/>
      </w:r>
    </w:p>
    <w:p w:rsidR="0059719E" w:rsidRDefault="0059719E" w:rsidP="0059719E">
      <w:pPr>
        <w:pStyle w:val="PageHeadingTOC"/>
      </w:pPr>
      <w:bookmarkStart w:id="10" w:name="_Toc412224282"/>
      <w:r>
        <w:lastRenderedPageBreak/>
        <w:t>List of Figures</w:t>
      </w:r>
      <w:bookmarkEnd w:id="10"/>
    </w:p>
    <w:p w:rsidR="0059719E" w:rsidRDefault="00FD099B" w:rsidP="0059719E">
      <w:pPr>
        <w:pStyle w:val="TableofFigures"/>
        <w:tabs>
          <w:tab w:val="right" w:leader="dot" w:pos="9350"/>
        </w:tabs>
        <w:rPr>
          <w:rFonts w:asciiTheme="minorHAnsi" w:eastAsiaTheme="minorEastAsia" w:hAnsiTheme="minorHAnsi" w:cstheme="minorBidi"/>
          <w:noProof/>
          <w:sz w:val="22"/>
          <w:szCs w:val="22"/>
        </w:rPr>
      </w:pPr>
      <w:r>
        <w:fldChar w:fldCharType="begin"/>
      </w:r>
      <w:r w:rsidR="0059719E">
        <w:instrText xml:space="preserve"> TOC \h \z \c "Figure" </w:instrText>
      </w:r>
      <w:r>
        <w:fldChar w:fldCharType="separate"/>
      </w:r>
      <w:hyperlink w:anchor="_Toc394491149" w:history="1">
        <w:r w:rsidR="0059719E" w:rsidRPr="00360A30">
          <w:rPr>
            <w:rStyle w:val="Hyperlink"/>
            <w:noProof/>
          </w:rPr>
          <w:t>Figure 1.1 First Figure in Chapter 1</w:t>
        </w:r>
        <w:r w:rsidR="0059719E">
          <w:rPr>
            <w:noProof/>
            <w:webHidden/>
          </w:rPr>
          <w:tab/>
        </w:r>
        <w:r>
          <w:rPr>
            <w:noProof/>
            <w:webHidden/>
          </w:rPr>
          <w:fldChar w:fldCharType="begin"/>
        </w:r>
        <w:r w:rsidR="0059719E">
          <w:rPr>
            <w:noProof/>
            <w:webHidden/>
          </w:rPr>
          <w:instrText xml:space="preserve"> PAGEREF _Toc394491149 \h </w:instrText>
        </w:r>
        <w:r>
          <w:rPr>
            <w:noProof/>
            <w:webHidden/>
          </w:rPr>
        </w:r>
        <w:r>
          <w:rPr>
            <w:noProof/>
            <w:webHidden/>
          </w:rPr>
          <w:fldChar w:fldCharType="separate"/>
        </w:r>
        <w:r w:rsidR="0059719E">
          <w:rPr>
            <w:noProof/>
            <w:webHidden/>
          </w:rPr>
          <w:t>2</w:t>
        </w:r>
        <w:r>
          <w:rPr>
            <w:noProof/>
            <w:webHidden/>
          </w:rPr>
          <w:fldChar w:fldCharType="end"/>
        </w:r>
      </w:hyperlink>
    </w:p>
    <w:p w:rsidR="0059719E" w:rsidRDefault="00FD099B" w:rsidP="0059719E">
      <w:pPr>
        <w:pStyle w:val="TableofFigures"/>
        <w:tabs>
          <w:tab w:val="right" w:leader="dot" w:pos="9350"/>
        </w:tabs>
        <w:rPr>
          <w:rFonts w:asciiTheme="minorHAnsi" w:eastAsiaTheme="minorEastAsia" w:hAnsiTheme="minorHAnsi" w:cstheme="minorBidi"/>
          <w:noProof/>
          <w:sz w:val="22"/>
          <w:szCs w:val="22"/>
        </w:rPr>
      </w:pPr>
      <w:hyperlink w:anchor="_Toc394491150" w:history="1">
        <w:r w:rsidR="0059719E" w:rsidRPr="00360A30">
          <w:rPr>
            <w:rStyle w:val="Hyperlink"/>
            <w:noProof/>
          </w:rPr>
          <w:t>Figure 2.1  First Figure in Chapter 2</w:t>
        </w:r>
        <w:r w:rsidR="0059719E">
          <w:rPr>
            <w:noProof/>
            <w:webHidden/>
          </w:rPr>
          <w:tab/>
        </w:r>
        <w:r>
          <w:rPr>
            <w:noProof/>
            <w:webHidden/>
          </w:rPr>
          <w:fldChar w:fldCharType="begin"/>
        </w:r>
        <w:r w:rsidR="0059719E">
          <w:rPr>
            <w:noProof/>
            <w:webHidden/>
          </w:rPr>
          <w:instrText xml:space="preserve"> PAGEREF _Toc394491150 \h </w:instrText>
        </w:r>
        <w:r>
          <w:rPr>
            <w:noProof/>
            <w:webHidden/>
          </w:rPr>
        </w:r>
        <w:r>
          <w:rPr>
            <w:noProof/>
            <w:webHidden/>
          </w:rPr>
          <w:fldChar w:fldCharType="separate"/>
        </w:r>
        <w:r w:rsidR="0059719E">
          <w:rPr>
            <w:noProof/>
            <w:webHidden/>
          </w:rPr>
          <w:t>3</w:t>
        </w:r>
        <w:r>
          <w:rPr>
            <w:noProof/>
            <w:webHidden/>
          </w:rPr>
          <w:fldChar w:fldCharType="end"/>
        </w:r>
      </w:hyperlink>
    </w:p>
    <w:p w:rsidR="0059719E" w:rsidRDefault="00FD099B" w:rsidP="0059719E">
      <w:pPr>
        <w:pStyle w:val="TableofFigures"/>
        <w:tabs>
          <w:tab w:val="right" w:leader="dot" w:pos="9350"/>
        </w:tabs>
        <w:rPr>
          <w:rFonts w:asciiTheme="minorHAnsi" w:eastAsiaTheme="minorEastAsia" w:hAnsiTheme="minorHAnsi" w:cstheme="minorBidi"/>
          <w:noProof/>
          <w:sz w:val="22"/>
          <w:szCs w:val="22"/>
        </w:rPr>
      </w:pPr>
      <w:hyperlink w:anchor="_Toc394491151" w:history="1">
        <w:r w:rsidR="0059719E" w:rsidRPr="00360A30">
          <w:rPr>
            <w:rStyle w:val="Hyperlink"/>
            <w:noProof/>
          </w:rPr>
          <w:t>Figure A.1 First Figure in Appendix A</w:t>
        </w:r>
        <w:r w:rsidR="0059719E">
          <w:rPr>
            <w:noProof/>
            <w:webHidden/>
          </w:rPr>
          <w:tab/>
        </w:r>
        <w:r>
          <w:rPr>
            <w:noProof/>
            <w:webHidden/>
          </w:rPr>
          <w:fldChar w:fldCharType="begin"/>
        </w:r>
        <w:r w:rsidR="0059719E">
          <w:rPr>
            <w:noProof/>
            <w:webHidden/>
          </w:rPr>
          <w:instrText xml:space="preserve"> PAGEREF _Toc394491151 \h </w:instrText>
        </w:r>
        <w:r>
          <w:rPr>
            <w:noProof/>
            <w:webHidden/>
          </w:rPr>
        </w:r>
        <w:r>
          <w:rPr>
            <w:noProof/>
            <w:webHidden/>
          </w:rPr>
          <w:fldChar w:fldCharType="separate"/>
        </w:r>
        <w:r w:rsidR="0059719E">
          <w:rPr>
            <w:noProof/>
            <w:webHidden/>
          </w:rPr>
          <w:t>6</w:t>
        </w:r>
        <w:r>
          <w:rPr>
            <w:noProof/>
            <w:webHidden/>
          </w:rPr>
          <w:fldChar w:fldCharType="end"/>
        </w:r>
      </w:hyperlink>
    </w:p>
    <w:p w:rsidR="0059719E" w:rsidRDefault="00FD099B" w:rsidP="0059719E">
      <w:pPr>
        <w:pStyle w:val="BodyText"/>
      </w:pPr>
      <w:r>
        <w:fldChar w:fldCharType="end"/>
      </w:r>
    </w:p>
    <w:p w:rsidR="0059719E" w:rsidRDefault="0059719E" w:rsidP="0059719E">
      <w:pPr>
        <w:pStyle w:val="BodyText"/>
      </w:pPr>
      <w:r>
        <w:br w:type="page"/>
      </w:r>
    </w:p>
    <w:p w:rsidR="00E002ED" w:rsidRDefault="00E002ED" w:rsidP="00E002ED">
      <w:pPr>
        <w:pStyle w:val="PageHeadingTOC"/>
      </w:pPr>
      <w:bookmarkStart w:id="11" w:name="_Toc412224283"/>
      <w:r>
        <w:lastRenderedPageBreak/>
        <w:t>List of Tables</w:t>
      </w:r>
      <w:bookmarkEnd w:id="11"/>
    </w:p>
    <w:p w:rsidR="00E002ED" w:rsidRDefault="00FD099B" w:rsidP="00E002ED">
      <w:pPr>
        <w:pStyle w:val="TableofFigures"/>
        <w:tabs>
          <w:tab w:val="right" w:leader="dot" w:pos="9350"/>
        </w:tabs>
        <w:rPr>
          <w:rFonts w:asciiTheme="minorHAnsi" w:eastAsiaTheme="minorEastAsia" w:hAnsiTheme="minorHAnsi" w:cstheme="minorBidi"/>
          <w:noProof/>
          <w:sz w:val="22"/>
          <w:szCs w:val="22"/>
        </w:rPr>
      </w:pPr>
      <w:r>
        <w:fldChar w:fldCharType="begin"/>
      </w:r>
      <w:r w:rsidR="00E002ED">
        <w:instrText xml:space="preserve"> TOC \h \z \c "Table" </w:instrText>
      </w:r>
      <w:r>
        <w:fldChar w:fldCharType="separate"/>
      </w:r>
      <w:hyperlink w:anchor="_Toc394491152" w:history="1">
        <w:r w:rsidR="00E002ED" w:rsidRPr="00B106A5">
          <w:rPr>
            <w:rStyle w:val="Hyperlink"/>
            <w:noProof/>
          </w:rPr>
          <w:t>Table 1.1 First Table in Chapter 1. It uses a style of Table Text, which is single-spaced and has no paragraph indent.</w:t>
        </w:r>
        <w:r w:rsidR="00E002ED">
          <w:rPr>
            <w:noProof/>
            <w:webHidden/>
          </w:rPr>
          <w:tab/>
        </w:r>
        <w:r>
          <w:rPr>
            <w:noProof/>
            <w:webHidden/>
          </w:rPr>
          <w:fldChar w:fldCharType="begin"/>
        </w:r>
        <w:r w:rsidR="00E002ED">
          <w:rPr>
            <w:noProof/>
            <w:webHidden/>
          </w:rPr>
          <w:instrText xml:space="preserve"> PAGEREF _Toc394491152 \h </w:instrText>
        </w:r>
        <w:r>
          <w:rPr>
            <w:noProof/>
            <w:webHidden/>
          </w:rPr>
        </w:r>
        <w:r>
          <w:rPr>
            <w:noProof/>
            <w:webHidden/>
          </w:rPr>
          <w:fldChar w:fldCharType="separate"/>
        </w:r>
        <w:r w:rsidR="00E002ED">
          <w:rPr>
            <w:noProof/>
            <w:webHidden/>
          </w:rPr>
          <w:t>2</w:t>
        </w:r>
        <w:r>
          <w:rPr>
            <w:noProof/>
            <w:webHidden/>
          </w:rPr>
          <w:fldChar w:fldCharType="end"/>
        </w:r>
      </w:hyperlink>
    </w:p>
    <w:p w:rsidR="00E002ED" w:rsidRDefault="00FD099B" w:rsidP="00E002ED">
      <w:pPr>
        <w:pStyle w:val="TableofFigures"/>
        <w:tabs>
          <w:tab w:val="right" w:leader="dot" w:pos="9350"/>
        </w:tabs>
        <w:rPr>
          <w:rFonts w:asciiTheme="minorHAnsi" w:eastAsiaTheme="minorEastAsia" w:hAnsiTheme="minorHAnsi" w:cstheme="minorBidi"/>
          <w:noProof/>
          <w:sz w:val="22"/>
          <w:szCs w:val="22"/>
        </w:rPr>
      </w:pPr>
      <w:hyperlink w:anchor="_Toc394491153" w:history="1">
        <w:r w:rsidR="00E002ED" w:rsidRPr="00B106A5">
          <w:rPr>
            <w:rStyle w:val="Hyperlink"/>
            <w:noProof/>
          </w:rPr>
          <w:t>Table 2.1 First Table in Chapter 2. It also uses the style of Table Text.</w:t>
        </w:r>
        <w:r w:rsidR="00E002ED">
          <w:rPr>
            <w:noProof/>
            <w:webHidden/>
          </w:rPr>
          <w:tab/>
        </w:r>
        <w:r>
          <w:rPr>
            <w:noProof/>
            <w:webHidden/>
          </w:rPr>
          <w:fldChar w:fldCharType="begin"/>
        </w:r>
        <w:r w:rsidR="00E002ED">
          <w:rPr>
            <w:noProof/>
            <w:webHidden/>
          </w:rPr>
          <w:instrText xml:space="preserve"> PAGEREF _Toc394491153 \h </w:instrText>
        </w:r>
        <w:r>
          <w:rPr>
            <w:noProof/>
            <w:webHidden/>
          </w:rPr>
        </w:r>
        <w:r>
          <w:rPr>
            <w:noProof/>
            <w:webHidden/>
          </w:rPr>
          <w:fldChar w:fldCharType="separate"/>
        </w:r>
        <w:r w:rsidR="00E002ED">
          <w:rPr>
            <w:noProof/>
            <w:webHidden/>
          </w:rPr>
          <w:t>3</w:t>
        </w:r>
        <w:r>
          <w:rPr>
            <w:noProof/>
            <w:webHidden/>
          </w:rPr>
          <w:fldChar w:fldCharType="end"/>
        </w:r>
      </w:hyperlink>
    </w:p>
    <w:p w:rsidR="00E002ED" w:rsidRDefault="00FD099B" w:rsidP="00E002ED">
      <w:pPr>
        <w:pStyle w:val="BodyText"/>
      </w:pPr>
      <w:r>
        <w:fldChar w:fldCharType="end"/>
      </w:r>
    </w:p>
    <w:p w:rsidR="00E002ED" w:rsidRDefault="00E002ED" w:rsidP="00E002ED">
      <w:pPr>
        <w:pStyle w:val="BodyText"/>
      </w:pPr>
      <w:r>
        <w:br w:type="page"/>
      </w:r>
    </w:p>
    <w:p w:rsidR="00D21608" w:rsidRPr="003F65E1" w:rsidRDefault="00D21608" w:rsidP="00D21608">
      <w:pPr>
        <w:pStyle w:val="BodyText"/>
        <w:sectPr w:rsidR="00D21608" w:rsidRPr="003F65E1" w:rsidSect="00E002ED">
          <w:footerReference w:type="default" r:id="rId9"/>
          <w:pgSz w:w="12240" w:h="15840" w:code="1"/>
          <w:pgMar w:top="1440" w:right="1440" w:bottom="1440" w:left="1440" w:header="720" w:footer="289" w:gutter="0"/>
          <w:pgNumType w:fmt="upperRoman"/>
          <w:cols w:space="720"/>
          <w:titlePg/>
          <w:docGrid w:linePitch="360"/>
        </w:sectPr>
      </w:pPr>
    </w:p>
    <w:p w:rsidR="00AA3176" w:rsidRDefault="00AA3176" w:rsidP="008E36E4">
      <w:pPr>
        <w:pStyle w:val="BodyText"/>
      </w:pPr>
    </w:p>
    <w:p w:rsidR="008E36E4" w:rsidRPr="004C37F9" w:rsidRDefault="002D7A68" w:rsidP="002D7A68">
      <w:pPr>
        <w:pStyle w:val="Heading1"/>
      </w:pPr>
      <w:bookmarkStart w:id="12" w:name="_Toc412224284"/>
      <w:bookmarkStart w:id="13" w:name="Chapter1"/>
      <w:r>
        <w:t xml:space="preserve">Chapter I: </w:t>
      </w:r>
      <w:r w:rsidR="008E36E4" w:rsidRPr="004C37F9">
        <w:t>Enter Your Chapter Title Here</w:t>
      </w:r>
      <w:bookmarkEnd w:id="12"/>
    </w:p>
    <w:bookmarkEnd w:id="13"/>
    <w:p w:rsidR="00187B28" w:rsidRPr="00CE7256" w:rsidRDefault="00187B28" w:rsidP="00187B28">
      <w:pPr>
        <w:pStyle w:val="BodyText"/>
      </w:pPr>
      <w:r w:rsidRPr="00CE7256">
        <w:t xml:space="preserve">Your final report is expected to have 3000 to 4000 words, excluding declarations, dedications, table of contents, list of figures, list of tables, acknowledgements, captions for figures and tables, references and appendices. </w:t>
      </w:r>
    </w:p>
    <w:p w:rsidR="00187B28" w:rsidRPr="00CE7256" w:rsidRDefault="00187B28" w:rsidP="00187B28">
      <w:pPr>
        <w:pStyle w:val="BodyText"/>
      </w:pPr>
      <w:r w:rsidRPr="00CE7256">
        <w:t>General structure of the report is given below. You could use different chapter names and change the order based on the nature of your own project:</w:t>
      </w:r>
    </w:p>
    <w:p w:rsidR="00187B28" w:rsidRPr="00CE7256" w:rsidRDefault="00473D56" w:rsidP="00473D56">
      <w:pPr>
        <w:pStyle w:val="BodyText"/>
        <w:numPr>
          <w:ilvl w:val="0"/>
          <w:numId w:val="20"/>
        </w:numPr>
      </w:pPr>
      <w:r w:rsidRPr="00473D56">
        <w:rPr>
          <w:i/>
          <w:iCs/>
        </w:rPr>
        <w:t>[CPIT 498 First Report]</w:t>
      </w:r>
      <w:r>
        <w:t xml:space="preserve"> </w:t>
      </w:r>
      <w:r w:rsidR="00187B28" w:rsidRPr="00CE7256">
        <w:t>Chapter 1 (Introduction) contains the project background, problem definition, project objectives and proposed solution</w:t>
      </w:r>
      <w:r>
        <w:t xml:space="preserve"> with appropriate architectural diagram</w:t>
      </w:r>
      <w:r w:rsidR="00187B28" w:rsidRPr="00CE7256">
        <w:t xml:space="preserve">. Indicate the key elements, and project feasibility study in this chapter. </w:t>
      </w:r>
      <w:r w:rsidR="00D67382">
        <w:t xml:space="preserve">Provide the schedule of events using Gantt chart. </w:t>
      </w:r>
      <w:r w:rsidR="0097374D">
        <w:t xml:space="preserve">Also, indicate the tools </w:t>
      </w:r>
      <w:r w:rsidR="00B56B77">
        <w:t xml:space="preserve">or software that </w:t>
      </w:r>
      <w:proofErr w:type="gramStart"/>
      <w:r w:rsidR="00B56B77">
        <w:t>are</w:t>
      </w:r>
      <w:proofErr w:type="gramEnd"/>
      <w:r w:rsidR="00B56B77">
        <w:t xml:space="preserve"> to be used in this project.</w:t>
      </w:r>
    </w:p>
    <w:p w:rsidR="0097374D" w:rsidRDefault="00473D56" w:rsidP="00473D56">
      <w:pPr>
        <w:pStyle w:val="BodyText"/>
        <w:numPr>
          <w:ilvl w:val="1"/>
          <w:numId w:val="20"/>
        </w:numPr>
      </w:pPr>
      <w:r w:rsidRPr="00473D56">
        <w:rPr>
          <w:i/>
          <w:iCs/>
        </w:rPr>
        <w:t xml:space="preserve">[CPIT 498 </w:t>
      </w:r>
      <w:r>
        <w:rPr>
          <w:i/>
          <w:iCs/>
        </w:rPr>
        <w:t>Final</w:t>
      </w:r>
      <w:r w:rsidRPr="00473D56">
        <w:rPr>
          <w:i/>
          <w:iCs/>
        </w:rPr>
        <w:t xml:space="preserve"> Report]</w:t>
      </w:r>
      <w:r>
        <w:t xml:space="preserve"> </w:t>
      </w:r>
      <w:r w:rsidR="00187B28" w:rsidRPr="00CE7256">
        <w:t xml:space="preserve">In the CPIT 498 final report, provide </w:t>
      </w:r>
      <w:r w:rsidR="0097374D">
        <w:t>the following</w:t>
      </w:r>
      <w:r w:rsidR="00187B28" w:rsidRPr="00CE7256">
        <w:t xml:space="preserve"> subsection</w:t>
      </w:r>
      <w:r w:rsidR="0097374D">
        <w:t>s:</w:t>
      </w:r>
    </w:p>
    <w:p w:rsidR="0097374D" w:rsidRDefault="0097374D" w:rsidP="0097374D">
      <w:pPr>
        <w:pStyle w:val="BodyText"/>
        <w:numPr>
          <w:ilvl w:val="2"/>
          <w:numId w:val="20"/>
        </w:numPr>
      </w:pPr>
      <w:r>
        <w:t>Contribution Breakdown indicating what each member of the group contributed.</w:t>
      </w:r>
    </w:p>
    <w:p w:rsidR="00187B28" w:rsidRPr="00CE7256" w:rsidRDefault="0097374D" w:rsidP="0097374D">
      <w:pPr>
        <w:pStyle w:val="BodyText"/>
        <w:numPr>
          <w:ilvl w:val="2"/>
          <w:numId w:val="20"/>
        </w:numPr>
      </w:pPr>
      <w:r>
        <w:t xml:space="preserve">Summary of Changes </w:t>
      </w:r>
      <w:r w:rsidRPr="00CE7256">
        <w:t>indicating what changes have been made from CPIT 498 first report</w:t>
      </w:r>
      <w:r w:rsidR="00187B28" w:rsidRPr="00CE7256">
        <w:t>.</w:t>
      </w:r>
    </w:p>
    <w:p w:rsidR="00187B28" w:rsidRPr="00CE7256" w:rsidRDefault="00473D56" w:rsidP="00187B28">
      <w:pPr>
        <w:pStyle w:val="BodyText"/>
        <w:numPr>
          <w:ilvl w:val="0"/>
          <w:numId w:val="20"/>
        </w:numPr>
      </w:pPr>
      <w:r w:rsidRPr="00473D56">
        <w:rPr>
          <w:i/>
          <w:iCs/>
        </w:rPr>
        <w:t>[CPIT 498 First Report]</w:t>
      </w:r>
      <w:r>
        <w:t xml:space="preserve"> </w:t>
      </w:r>
      <w:r w:rsidR="00187B28" w:rsidRPr="00CE7256">
        <w:t>Chapter 2 (Literature Survey): Consider at least five similar works and describe what they have achieved, along with their shortcomings. Clarify the difference of the referred literature from yours.</w:t>
      </w:r>
    </w:p>
    <w:p w:rsidR="00187B28" w:rsidRPr="00CE7256" w:rsidRDefault="00473D56" w:rsidP="00A053C8">
      <w:pPr>
        <w:pStyle w:val="BodyText"/>
        <w:numPr>
          <w:ilvl w:val="0"/>
          <w:numId w:val="20"/>
        </w:numPr>
      </w:pPr>
      <w:r w:rsidRPr="00473D56">
        <w:rPr>
          <w:i/>
          <w:iCs/>
        </w:rPr>
        <w:t xml:space="preserve">[CPIT 498 </w:t>
      </w:r>
      <w:r>
        <w:rPr>
          <w:i/>
          <w:iCs/>
        </w:rPr>
        <w:t>Final</w:t>
      </w:r>
      <w:r w:rsidRPr="00473D56">
        <w:rPr>
          <w:i/>
          <w:iCs/>
        </w:rPr>
        <w:t xml:space="preserve"> Report]</w:t>
      </w:r>
      <w:r>
        <w:t xml:space="preserve"> </w:t>
      </w:r>
      <w:r w:rsidR="00187B28" w:rsidRPr="00CE7256">
        <w:t xml:space="preserve">Chapter 3 (Analysis and Design): Describe in detail about the functional and non-functional requirements. There should be at least four functional and three non-functional requirements. Provide </w:t>
      </w:r>
      <w:r w:rsidRPr="00CE7256">
        <w:t>stakeholders,</w:t>
      </w:r>
      <w:r>
        <w:t xml:space="preserve"> actors, </w:t>
      </w:r>
      <w:r w:rsidR="00A053C8">
        <w:t>use case diagram</w:t>
      </w:r>
      <w:r w:rsidR="00187B28" w:rsidRPr="00CE7256">
        <w:t>. Map the functional requirements to the use cases using traceability matrix.</w:t>
      </w:r>
    </w:p>
    <w:p w:rsidR="00187B28" w:rsidRPr="00CE7256" w:rsidRDefault="00473D56" w:rsidP="00163A7E">
      <w:pPr>
        <w:pStyle w:val="BodyText"/>
        <w:numPr>
          <w:ilvl w:val="0"/>
          <w:numId w:val="20"/>
        </w:numPr>
      </w:pPr>
      <w:r w:rsidRPr="00473D56">
        <w:rPr>
          <w:i/>
          <w:iCs/>
        </w:rPr>
        <w:t xml:space="preserve">[CPIT 498 </w:t>
      </w:r>
      <w:r w:rsidR="00163A7E">
        <w:rPr>
          <w:i/>
          <w:iCs/>
        </w:rPr>
        <w:t>Final</w:t>
      </w:r>
      <w:r w:rsidRPr="00473D56">
        <w:rPr>
          <w:i/>
          <w:iCs/>
        </w:rPr>
        <w:t xml:space="preserve"> Report]</w:t>
      </w:r>
      <w:r>
        <w:t xml:space="preserve"> </w:t>
      </w:r>
      <w:r w:rsidR="00187B28" w:rsidRPr="00CE7256">
        <w:t>Chapter 4 (Methodology): Describe the methodology being used. Indicate the tools used to do the design along with limitations.</w:t>
      </w:r>
      <w:r w:rsidR="00A053C8">
        <w:t xml:space="preserve"> Describe the ER diagrams, sequence diagrams, class diagram, object diagram, etc appropriate to the methodology chosen.</w:t>
      </w:r>
    </w:p>
    <w:p w:rsidR="00A053C8" w:rsidRPr="00163A7E" w:rsidRDefault="00900243" w:rsidP="00A053C8">
      <w:pPr>
        <w:pStyle w:val="BodyText"/>
        <w:numPr>
          <w:ilvl w:val="0"/>
          <w:numId w:val="20"/>
        </w:numPr>
      </w:pPr>
      <w:r w:rsidRPr="00473D56">
        <w:rPr>
          <w:i/>
          <w:iCs/>
        </w:rPr>
        <w:lastRenderedPageBreak/>
        <w:t xml:space="preserve"> </w:t>
      </w:r>
      <w:r w:rsidR="00A053C8" w:rsidRPr="00473D56">
        <w:rPr>
          <w:i/>
          <w:iCs/>
        </w:rPr>
        <w:t xml:space="preserve">[CPIT 498 </w:t>
      </w:r>
      <w:r w:rsidR="00A053C8">
        <w:rPr>
          <w:i/>
          <w:iCs/>
        </w:rPr>
        <w:t>Final</w:t>
      </w:r>
      <w:r w:rsidR="00A053C8" w:rsidRPr="00473D56">
        <w:rPr>
          <w:i/>
          <w:iCs/>
        </w:rPr>
        <w:t xml:space="preserve"> Report]</w:t>
      </w:r>
      <w:r w:rsidR="00A053C8">
        <w:t xml:space="preserve"> Chapter 5 (Interfaces): Provide basic interfaces along with some descriptions</w:t>
      </w:r>
      <w:bookmarkStart w:id="14" w:name="_GoBack"/>
      <w:bookmarkEnd w:id="14"/>
      <w:r w:rsidR="00A053C8" w:rsidRPr="00CE7256">
        <w:t>.</w:t>
      </w:r>
      <w:r w:rsidR="00A053C8" w:rsidRPr="00473D56">
        <w:rPr>
          <w:i/>
          <w:iCs/>
        </w:rPr>
        <w:t xml:space="preserve"> </w:t>
      </w:r>
    </w:p>
    <w:p w:rsidR="00187B28" w:rsidRPr="00CE7256" w:rsidRDefault="00473D56" w:rsidP="00A053C8">
      <w:pPr>
        <w:pStyle w:val="BodyText"/>
        <w:numPr>
          <w:ilvl w:val="0"/>
          <w:numId w:val="20"/>
        </w:numPr>
      </w:pPr>
      <w:r w:rsidRPr="00473D56">
        <w:rPr>
          <w:i/>
          <w:iCs/>
        </w:rPr>
        <w:t xml:space="preserve">[CPIT 498 First </w:t>
      </w:r>
      <w:r>
        <w:rPr>
          <w:i/>
          <w:iCs/>
        </w:rPr>
        <w:t xml:space="preserve">and Final </w:t>
      </w:r>
      <w:r w:rsidRPr="00473D56">
        <w:rPr>
          <w:i/>
          <w:iCs/>
        </w:rPr>
        <w:t>Report]</w:t>
      </w:r>
      <w:r>
        <w:t xml:space="preserve"> </w:t>
      </w:r>
      <w:r w:rsidR="00187B28" w:rsidRPr="00CE7256">
        <w:t>References should follow the IEEE standards. All references should be cited within the text.</w:t>
      </w:r>
    </w:p>
    <w:p w:rsidR="00187B28" w:rsidRPr="00CE7256" w:rsidRDefault="00473D56" w:rsidP="00473D56">
      <w:pPr>
        <w:pStyle w:val="BodyText"/>
        <w:numPr>
          <w:ilvl w:val="0"/>
          <w:numId w:val="20"/>
        </w:numPr>
      </w:pPr>
      <w:r w:rsidRPr="00473D56">
        <w:rPr>
          <w:i/>
          <w:iCs/>
        </w:rPr>
        <w:t xml:space="preserve">[CPIT 498 </w:t>
      </w:r>
      <w:r>
        <w:rPr>
          <w:i/>
          <w:iCs/>
        </w:rPr>
        <w:t>Final</w:t>
      </w:r>
      <w:r w:rsidRPr="00473D56">
        <w:rPr>
          <w:i/>
          <w:iCs/>
        </w:rPr>
        <w:t xml:space="preserve"> Report]</w:t>
      </w:r>
      <w:r>
        <w:t xml:space="preserve"> </w:t>
      </w:r>
      <w:r w:rsidR="00187B28" w:rsidRPr="00CE7256">
        <w:t xml:space="preserve">Appendix: Attach a blank questionnaire, screenshot of online results, Interview review form, </w:t>
      </w:r>
      <w:r w:rsidR="00A053C8">
        <w:t xml:space="preserve">Observation, </w:t>
      </w:r>
      <w:r w:rsidR="00187B28" w:rsidRPr="00CE7256">
        <w:t>Visit notes, document analysis, etc.</w:t>
      </w:r>
    </w:p>
    <w:p w:rsidR="00187B28" w:rsidRPr="00CE7256" w:rsidRDefault="00187B28" w:rsidP="00187B28">
      <w:pPr>
        <w:pStyle w:val="BodyText"/>
      </w:pPr>
      <w:r w:rsidRPr="00CE7256">
        <w:t xml:space="preserve">You are free to break down this number as per your own requirement of words for the chapters you decide to include in the report. Please note that, these are very general titles of chapters, therefore you are advised to name the chapters as per your project, including headings for any sections and subsections. </w:t>
      </w:r>
    </w:p>
    <w:p w:rsidR="008D033E" w:rsidRPr="00D21608" w:rsidRDefault="008D033E" w:rsidP="00ED4A44">
      <w:pPr>
        <w:pStyle w:val="BodyText"/>
      </w:pPr>
      <w:r w:rsidRPr="00D21608">
        <w:t xml:space="preserve">The template makes use of </w:t>
      </w:r>
      <w:r w:rsidR="00F55D84" w:rsidRPr="00D21608">
        <w:t xml:space="preserve">a </w:t>
      </w:r>
      <w:r w:rsidRPr="00D21608">
        <w:t>feature in Word called “styles”</w:t>
      </w:r>
      <w:r w:rsidR="00F55D84" w:rsidRPr="00D21608">
        <w:t xml:space="preserve">. </w:t>
      </w:r>
      <w:r w:rsidRPr="00D21608">
        <w:t xml:space="preserve"> A “style” is a named set of formatting characteristics</w:t>
      </w:r>
      <w:r w:rsidR="00F55D84" w:rsidRPr="00D21608">
        <w:t xml:space="preserve"> (similar to the way a vehicle style is named “Mustang” or “Bronco” or “Explorer”)</w:t>
      </w:r>
      <w:r w:rsidRPr="00D21608">
        <w:t xml:space="preserve">.  </w:t>
      </w:r>
      <w:r w:rsidR="00F55D84" w:rsidRPr="00D21608">
        <w:t>T</w:t>
      </w:r>
      <w:r w:rsidRPr="00D21608">
        <w:t xml:space="preserve">he heading above </w:t>
      </w:r>
      <w:r w:rsidR="00F55D84" w:rsidRPr="00D21608">
        <w:t>uses</w:t>
      </w:r>
      <w:r w:rsidRPr="00D21608">
        <w:t xml:space="preserve"> </w:t>
      </w:r>
      <w:r w:rsidR="00F55D84" w:rsidRPr="00D21608">
        <w:t xml:space="preserve">“Heading 1” or </w:t>
      </w:r>
      <w:r w:rsidRPr="00D21608">
        <w:t xml:space="preserve">“Chapter 1 – Heading 1” style </w:t>
      </w:r>
      <w:r w:rsidR="00F55D84" w:rsidRPr="00D21608">
        <w:t>(depending on your Word version); its</w:t>
      </w:r>
      <w:r w:rsidRPr="00D21608">
        <w:t xml:space="preserve"> characteristi</w:t>
      </w:r>
      <w:r w:rsidR="00C5692F" w:rsidRPr="00D21608">
        <w:t>c</w:t>
      </w:r>
      <w:r w:rsidRPr="00D21608">
        <w:t>s</w:t>
      </w:r>
      <w:r w:rsidR="00F55D84" w:rsidRPr="00D21608">
        <w:t xml:space="preserve"> are</w:t>
      </w:r>
      <w:r w:rsidRPr="00D21608">
        <w:t xml:space="preserve"> 16 pt font, bold, centered, etc.  </w:t>
      </w:r>
      <w:r w:rsidR="00C5692F" w:rsidRPr="00D21608">
        <w:t xml:space="preserve"> Other styles are used in other </w:t>
      </w:r>
      <w:r w:rsidR="00F55D84" w:rsidRPr="00D21608">
        <w:t>parts</w:t>
      </w:r>
      <w:r w:rsidR="00C5692F" w:rsidRPr="00D21608">
        <w:t xml:space="preserve"> of th</w:t>
      </w:r>
      <w:r w:rsidR="00F55D84" w:rsidRPr="00D21608">
        <w:t>is</w:t>
      </w:r>
      <w:r w:rsidR="00C5692F" w:rsidRPr="00D21608">
        <w:t xml:space="preserve"> document</w:t>
      </w:r>
      <w:r w:rsidR="00C22C3E" w:rsidRPr="00D21608">
        <w:t xml:space="preserve">; for </w:t>
      </w:r>
      <w:r w:rsidR="00C5692F" w:rsidRPr="00D21608">
        <w:t>example</w:t>
      </w:r>
      <w:r w:rsidR="00C22C3E" w:rsidRPr="00D21608">
        <w:t xml:space="preserve">: </w:t>
      </w:r>
      <w:r w:rsidRPr="00D21608">
        <w:t xml:space="preserve">“Heading 2” </w:t>
      </w:r>
      <w:r w:rsidR="00C22C3E" w:rsidRPr="00D21608">
        <w:t xml:space="preserve">is </w:t>
      </w:r>
      <w:r w:rsidRPr="00D21608">
        <w:t xml:space="preserve">for </w:t>
      </w:r>
      <w:r w:rsidR="00F55D84" w:rsidRPr="00D21608">
        <w:t>first-</w:t>
      </w:r>
      <w:r w:rsidRPr="00D21608">
        <w:t>level subheads</w:t>
      </w:r>
      <w:r w:rsidR="00C22C3E" w:rsidRPr="00D21608">
        <w:t xml:space="preserve">, and  </w:t>
      </w:r>
      <w:r w:rsidR="00F55D84" w:rsidRPr="00D21608">
        <w:t xml:space="preserve"> </w:t>
      </w:r>
      <w:r w:rsidR="00C22C3E" w:rsidRPr="00D21608">
        <w:t xml:space="preserve">“Body Text” is </w:t>
      </w:r>
      <w:r w:rsidRPr="00D21608">
        <w:t xml:space="preserve">for </w:t>
      </w:r>
      <w:r w:rsidR="00ED4A44">
        <w:t>1.5</w:t>
      </w:r>
      <w:r w:rsidR="00F55D84" w:rsidRPr="00D21608">
        <w:t xml:space="preserve">-spaced </w:t>
      </w:r>
      <w:r w:rsidRPr="00D21608">
        <w:t>paragraph text.</w:t>
      </w:r>
    </w:p>
    <w:p w:rsidR="008D033E" w:rsidRDefault="008D033E" w:rsidP="00FF3E5A">
      <w:pPr>
        <w:pStyle w:val="BodyText"/>
      </w:pPr>
      <w:r>
        <w:t>Using styles</w:t>
      </w:r>
      <w:r w:rsidR="00F55D84">
        <w:t xml:space="preserve"> </w:t>
      </w:r>
      <w:r>
        <w:t>has many benefits</w:t>
      </w:r>
      <w:r w:rsidR="00F55D84">
        <w:t>, especially in a long document</w:t>
      </w:r>
      <w:r>
        <w:t>:</w:t>
      </w:r>
    </w:p>
    <w:p w:rsidR="008D033E" w:rsidRDefault="00F55D84" w:rsidP="00123F1C">
      <w:pPr>
        <w:pStyle w:val="BodyText"/>
        <w:numPr>
          <w:ilvl w:val="0"/>
          <w:numId w:val="1"/>
        </w:numPr>
        <w:spacing w:line="240" w:lineRule="auto"/>
      </w:pPr>
      <w:r>
        <w:t xml:space="preserve">The </w:t>
      </w:r>
      <w:r w:rsidR="008D033E">
        <w:t>Table of Contents is created automatically</w:t>
      </w:r>
      <w:r w:rsidR="00F54F05">
        <w:t xml:space="preserve"> (</w:t>
      </w:r>
      <w:r>
        <w:t>just right-click and Update Field</w:t>
      </w:r>
      <w:r w:rsidR="00231C50">
        <w:t>. If a window pops up, select “Update entire table” and click OK</w:t>
      </w:r>
      <w:r>
        <w:t>).</w:t>
      </w:r>
    </w:p>
    <w:p w:rsidR="00F55D84" w:rsidRDefault="00F55D84" w:rsidP="00F55D84">
      <w:pPr>
        <w:pStyle w:val="BodyText"/>
        <w:numPr>
          <w:ilvl w:val="0"/>
          <w:numId w:val="1"/>
        </w:numPr>
        <w:spacing w:line="240" w:lineRule="auto"/>
      </w:pPr>
      <w:r>
        <w:t xml:space="preserve">It creates a framework that produces a structured document. </w:t>
      </w:r>
    </w:p>
    <w:p w:rsidR="008D033E" w:rsidRDefault="00F55D84" w:rsidP="00123F1C">
      <w:pPr>
        <w:pStyle w:val="BodyText"/>
        <w:numPr>
          <w:ilvl w:val="0"/>
          <w:numId w:val="1"/>
        </w:numPr>
        <w:spacing w:line="240" w:lineRule="auto"/>
      </w:pPr>
      <w:r>
        <w:t>YOU can</w:t>
      </w:r>
      <w:r w:rsidR="008D033E">
        <w:t xml:space="preserve"> </w:t>
      </w:r>
      <w:r>
        <w:t xml:space="preserve">easily </w:t>
      </w:r>
      <w:r w:rsidR="008D033E">
        <w:t xml:space="preserve">make “global” changes in your document.  </w:t>
      </w:r>
      <w:r>
        <w:t>(</w:t>
      </w:r>
      <w:r w:rsidR="008D033E">
        <w:t>If you modify a style</w:t>
      </w:r>
      <w:r>
        <w:t xml:space="preserve"> in the Style Menu, </w:t>
      </w:r>
      <w:r w:rsidR="008D033E">
        <w:t>the changes are applied to all occurrences of that style</w:t>
      </w:r>
      <w:r>
        <w:t>.)</w:t>
      </w:r>
    </w:p>
    <w:p w:rsidR="008D033E" w:rsidRDefault="008D033E" w:rsidP="008D033E">
      <w:pPr>
        <w:pStyle w:val="BodyText"/>
        <w:spacing w:line="240" w:lineRule="auto"/>
        <w:ind w:left="720"/>
      </w:pPr>
    </w:p>
    <w:p w:rsidR="00CA6893" w:rsidRDefault="00CA6893" w:rsidP="00B96120">
      <w:pPr>
        <w:pStyle w:val="BodyText"/>
      </w:pPr>
      <w:r>
        <w:rPr>
          <w:lang w:val="en-GB"/>
        </w:rPr>
        <w:t xml:space="preserve">Margins on each side of the page </w:t>
      </w:r>
      <w:r w:rsidR="005F07DA">
        <w:rPr>
          <w:lang w:val="en-GB"/>
        </w:rPr>
        <w:t xml:space="preserve">should </w:t>
      </w:r>
      <w:r>
        <w:rPr>
          <w:lang w:val="en-GB"/>
        </w:rPr>
        <w:t>be 2.54 cm</w:t>
      </w:r>
      <w:r>
        <w:t>.</w:t>
      </w:r>
    </w:p>
    <w:p w:rsidR="00B96120" w:rsidRPr="00B96120" w:rsidRDefault="00B96120" w:rsidP="003C55D4">
      <w:pPr>
        <w:pStyle w:val="BodyText"/>
      </w:pPr>
      <w:r w:rsidRPr="00B96120">
        <w:t>You are advised to keep the contents in the main body up to the heading level 1.1.1, 1.1.2 etc, where appropriate and avoid writing the contents in the lower levels like, 1.1.1.1, 1.1.1.2 etc.</w:t>
      </w:r>
    </w:p>
    <w:p w:rsidR="00B96120" w:rsidRPr="00B96120" w:rsidRDefault="00B96120" w:rsidP="00B96120">
      <w:pPr>
        <w:pStyle w:val="BodyText"/>
      </w:pPr>
      <w:r w:rsidRPr="00B96120">
        <w:t>You must submit your source and executable code on a CDROM and if applicable then also include the user manual of your software in order to let the user know, how to use it.</w:t>
      </w:r>
    </w:p>
    <w:p w:rsidR="00B96120" w:rsidRPr="00B96120" w:rsidRDefault="00B96120" w:rsidP="00B96120">
      <w:pPr>
        <w:pStyle w:val="BodyText"/>
      </w:pPr>
      <w:r w:rsidRPr="00B96120">
        <w:t>You are advised to submit two copies of final report in soft binding (</w:t>
      </w:r>
      <w:proofErr w:type="spellStart"/>
      <w:r w:rsidRPr="00B96120">
        <w:rPr>
          <w:rFonts w:hint="cs"/>
          <w:rtl/>
        </w:rPr>
        <w:t>دیلجت</w:t>
      </w:r>
      <w:proofErr w:type="spellEnd"/>
      <w:r w:rsidRPr="00B96120">
        <w:t xml:space="preserve"> </w:t>
      </w:r>
      <w:proofErr w:type="spellStart"/>
      <w:r w:rsidRPr="00B96120">
        <w:rPr>
          <w:rFonts w:hint="cs"/>
          <w:rtl/>
        </w:rPr>
        <w:t>ينوزلح</w:t>
      </w:r>
      <w:proofErr w:type="spellEnd"/>
      <w:r w:rsidRPr="00B96120">
        <w:t>) along</w:t>
      </w:r>
      <w:r>
        <w:t xml:space="preserve"> </w:t>
      </w:r>
      <w:r w:rsidRPr="00B96120">
        <w:t xml:space="preserve">with electronic version to </w:t>
      </w:r>
      <w:r>
        <w:t>the course instructor</w:t>
      </w:r>
      <w:r w:rsidRPr="00B96120">
        <w:t xml:space="preserve"> in doc format.</w:t>
      </w:r>
      <w:r>
        <w:t xml:space="preserve"> </w:t>
      </w:r>
      <w:r w:rsidRPr="00B96120">
        <w:t xml:space="preserve">The name of the </w:t>
      </w:r>
      <w:proofErr w:type="gramStart"/>
      <w:r w:rsidRPr="00B96120">
        <w:t>file,</w:t>
      </w:r>
      <w:proofErr w:type="gramEnd"/>
      <w:r w:rsidRPr="00B96120">
        <w:t xml:space="preserve"> must be your IDs of your group members. For example, if there are three members with IDs, 1102349, 1120908, </w:t>
      </w:r>
      <w:proofErr w:type="gramStart"/>
      <w:r w:rsidRPr="00B96120">
        <w:t>1122098</w:t>
      </w:r>
      <w:proofErr w:type="gramEnd"/>
      <w:r w:rsidRPr="00B96120">
        <w:t xml:space="preserve"> then you must name your file, as FinalReport-1102349-1120908-</w:t>
      </w:r>
      <w:r w:rsidRPr="00B96120">
        <w:lastRenderedPageBreak/>
        <w:t>1122098.docx</w:t>
      </w:r>
      <w:r>
        <w:t xml:space="preserve">. </w:t>
      </w:r>
      <w:r w:rsidRPr="00B96120">
        <w:t>The subject of your email must be kept as the subject i.e. CPIT 499 Final Report-Title of your Project.</w:t>
      </w:r>
    </w:p>
    <w:p w:rsidR="009D769F" w:rsidRPr="00B96120" w:rsidRDefault="009D769F" w:rsidP="00B96120">
      <w:pPr>
        <w:pStyle w:val="BodyText"/>
      </w:pPr>
      <w:r w:rsidRPr="00B96120">
        <w:t>The front cover of the final hard copy version of the final report should be in Blue color.</w:t>
      </w:r>
    </w:p>
    <w:p w:rsidR="00E002ED" w:rsidRPr="00A430C3" w:rsidRDefault="00F55D84" w:rsidP="00B96120">
      <w:pPr>
        <w:pStyle w:val="BodyText"/>
      </w:pPr>
      <w:r w:rsidRPr="00B96120">
        <w:t>C</w:t>
      </w:r>
      <w:r w:rsidR="008E36E4" w:rsidRPr="00B96120">
        <w:t xml:space="preserve">ontact the </w:t>
      </w:r>
      <w:r w:rsidR="00E002ED" w:rsidRPr="00B96120">
        <w:t>Senior Project Committee members</w:t>
      </w:r>
      <w:r w:rsidR="00E002ED" w:rsidRPr="00A430C3">
        <w:t xml:space="preserve"> for any help.</w:t>
      </w:r>
    </w:p>
    <w:p w:rsidR="008E36E4" w:rsidRDefault="008E36E4">
      <w:pPr>
        <w:pStyle w:val="Heading2"/>
      </w:pPr>
      <w:bookmarkStart w:id="15" w:name="_Toc412224285"/>
      <w:r>
        <w:t>First-level Subhead (Heading 2 style)</w:t>
      </w:r>
      <w:bookmarkEnd w:id="15"/>
    </w:p>
    <w:p w:rsidR="00C5692F" w:rsidRDefault="008E36E4" w:rsidP="008E36E4">
      <w:pPr>
        <w:pStyle w:val="BodyText"/>
      </w:pPr>
      <w:r>
        <w:t>All first-level subheads in the template use Heading 2 style</w:t>
      </w:r>
      <w:r w:rsidR="00C5692F">
        <w:t xml:space="preserve">.  </w:t>
      </w:r>
      <w:r w:rsidR="00581968">
        <w:t>T</w:t>
      </w:r>
      <w:r w:rsidR="00C5692F">
        <w:t xml:space="preserve">o add another subhead level </w:t>
      </w:r>
      <w:r w:rsidR="00581968">
        <w:t>inside a</w:t>
      </w:r>
      <w:r w:rsidR="00C5692F">
        <w:t xml:space="preserve"> Heading 2</w:t>
      </w:r>
      <w:r w:rsidR="00581968">
        <w:t xml:space="preserve"> section</w:t>
      </w:r>
      <w:r w:rsidR="00C5692F">
        <w:t xml:space="preserve">, use Heading 3 as shown below.  </w:t>
      </w:r>
    </w:p>
    <w:p w:rsidR="008E36E4" w:rsidRDefault="008E36E4">
      <w:pPr>
        <w:pStyle w:val="Heading3"/>
      </w:pPr>
      <w:bookmarkStart w:id="16" w:name="_Toc412224286"/>
      <w:r>
        <w:t>Second-level Subhead (Heading 3 style)</w:t>
      </w:r>
      <w:bookmarkEnd w:id="16"/>
    </w:p>
    <w:p w:rsidR="008E36E4" w:rsidRDefault="00C5692F" w:rsidP="008E36E4">
      <w:pPr>
        <w:pStyle w:val="BodyText"/>
      </w:pPr>
      <w:r>
        <w:t xml:space="preserve">All second-level subheads in the template use Heading 3.  </w:t>
      </w:r>
      <w:r w:rsidR="00581968">
        <w:t>T</w:t>
      </w:r>
      <w:r>
        <w:t xml:space="preserve">o add another subhead level </w:t>
      </w:r>
      <w:r w:rsidR="00581968">
        <w:t>inside a</w:t>
      </w:r>
      <w:r>
        <w:t xml:space="preserve"> Heading 3</w:t>
      </w:r>
      <w:r w:rsidR="00581968">
        <w:t xml:space="preserve"> section</w:t>
      </w:r>
      <w:r>
        <w:t>, use Heading 4 as shown below.</w:t>
      </w:r>
    </w:p>
    <w:p w:rsidR="008E36E4" w:rsidRDefault="008E36E4">
      <w:pPr>
        <w:pStyle w:val="Heading4"/>
      </w:pPr>
      <w:bookmarkStart w:id="17" w:name="_Toc412224287"/>
      <w:r>
        <w:t>Third-level Subhead (Heading 4 style)</w:t>
      </w:r>
      <w:bookmarkEnd w:id="17"/>
    </w:p>
    <w:p w:rsidR="008E36E4" w:rsidRDefault="00C5692F" w:rsidP="00FF3E5A">
      <w:pPr>
        <w:pStyle w:val="BodyText"/>
      </w:pPr>
      <w:r>
        <w:t>Heading</w:t>
      </w:r>
      <w:r w:rsidR="00581968">
        <w:t>s</w:t>
      </w:r>
      <w:r>
        <w:t xml:space="preserve"> </w:t>
      </w:r>
      <w:r w:rsidR="00581968">
        <w:t>1-5 can be used in the chapters of your document</w:t>
      </w:r>
      <w:r>
        <w:t>.</w:t>
      </w:r>
    </w:p>
    <w:p w:rsidR="008E36E4" w:rsidRDefault="006D302B">
      <w:pPr>
        <w:pStyle w:val="Heading2"/>
      </w:pPr>
      <w:bookmarkStart w:id="18" w:name="_Toc412224288"/>
      <w:r>
        <w:t xml:space="preserve">Adding Captions to </w:t>
      </w:r>
      <w:r w:rsidR="008E36E4">
        <w:t>Figures and Tables</w:t>
      </w:r>
      <w:bookmarkEnd w:id="18"/>
    </w:p>
    <w:p w:rsidR="00FE238C" w:rsidRDefault="008E36E4" w:rsidP="00ED4A44">
      <w:pPr>
        <w:pStyle w:val="BodyText"/>
      </w:pPr>
      <w:r>
        <w:t xml:space="preserve">Sample figures and tables are included in this template to show how they automatically generate entries in the List of Figures and List of Tables.  </w:t>
      </w:r>
      <w:r w:rsidR="00C5692F">
        <w:t xml:space="preserve">For each </w:t>
      </w:r>
      <w:r>
        <w:t xml:space="preserve">figure and table </w:t>
      </w:r>
      <w:r w:rsidR="00C5692F">
        <w:t xml:space="preserve">in </w:t>
      </w:r>
      <w:r>
        <w:t xml:space="preserve">your document, </w:t>
      </w:r>
      <w:r w:rsidR="00C5692F">
        <w:t xml:space="preserve">you will need to </w:t>
      </w:r>
      <w:r>
        <w:t>insert a caption</w:t>
      </w:r>
      <w:r w:rsidR="00ED4A44">
        <w:t>.</w:t>
      </w:r>
      <w:r w:rsidR="005F07DA">
        <w:t xml:space="preserve"> Make sure that all tables and figures are explained within the text, and referred appropriately. </w:t>
      </w:r>
    </w:p>
    <w:p w:rsidR="008E36E4" w:rsidRDefault="008E36E4" w:rsidP="008E36E4">
      <w:pPr>
        <w:pStyle w:val="BodyText"/>
        <w:numPr>
          <w:ins w:id="19" w:author="Betsy Edwards" w:date="2010-06-04T11:10:00Z"/>
        </w:numPr>
      </w:pPr>
      <w:r>
        <w:t xml:space="preserve"> </w:t>
      </w:r>
    </w:p>
    <w:p w:rsidR="008E36E4" w:rsidRDefault="003F4F3A" w:rsidP="00ED4A44">
      <w:pPr>
        <w:pStyle w:val="BodyText"/>
        <w:jc w:val="center"/>
      </w:pPr>
      <w:r>
        <w:rPr>
          <w:noProof/>
        </w:rPr>
        <w:drawing>
          <wp:inline distT="0" distB="0" distL="0" distR="0">
            <wp:extent cx="800100" cy="790575"/>
            <wp:effectExtent l="0" t="0" r="0" b="9525"/>
            <wp:docPr id="1" name="Picture 1"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00640_"/>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100" cy="790575"/>
                    </a:xfrm>
                    <a:prstGeom prst="rect">
                      <a:avLst/>
                    </a:prstGeom>
                    <a:noFill/>
                    <a:ln>
                      <a:noFill/>
                    </a:ln>
                  </pic:spPr>
                </pic:pic>
              </a:graphicData>
            </a:graphic>
          </wp:inline>
        </w:drawing>
      </w:r>
    </w:p>
    <w:p w:rsidR="00ED4A44" w:rsidRDefault="00ED4A44" w:rsidP="00ED4A44">
      <w:pPr>
        <w:pStyle w:val="Caption"/>
      </w:pPr>
      <w:bookmarkStart w:id="20" w:name="_Toc394491149"/>
      <w:proofErr w:type="gramStart"/>
      <w:r>
        <w:t xml:space="preserve">Figure </w:t>
      </w:r>
      <w:r w:rsidR="00FD099B">
        <w:fldChar w:fldCharType="begin"/>
      </w:r>
      <w:r w:rsidR="00EA4BE7">
        <w:instrText xml:space="preserve"> STYLEREF 1 \s </w:instrText>
      </w:r>
      <w:r w:rsidR="00FD099B">
        <w:fldChar w:fldCharType="separate"/>
      </w:r>
      <w:r>
        <w:rPr>
          <w:noProof/>
        </w:rPr>
        <w:t>1</w:t>
      </w:r>
      <w:r w:rsidR="00FD099B">
        <w:rPr>
          <w:noProof/>
        </w:rPr>
        <w:fldChar w:fldCharType="end"/>
      </w:r>
      <w:r>
        <w:t>.</w:t>
      </w:r>
      <w:proofErr w:type="gramEnd"/>
      <w:r w:rsidR="00FD099B">
        <w:fldChar w:fldCharType="begin"/>
      </w:r>
      <w:r w:rsidR="00FD099B">
        <w:instrText xml:space="preserve"> SEQ Figure \* ARABIC \s 1 </w:instrText>
      </w:r>
      <w:r w:rsidR="00FD099B">
        <w:fldChar w:fldCharType="separate"/>
      </w:r>
      <w:r>
        <w:rPr>
          <w:noProof/>
        </w:rPr>
        <w:t>1</w:t>
      </w:r>
      <w:r w:rsidR="00FD099B">
        <w:fldChar w:fldCharType="end"/>
      </w:r>
      <w:r>
        <w:t xml:space="preserve"> First Figure in Chapter 1</w:t>
      </w:r>
      <w:bookmarkEnd w:id="20"/>
    </w:p>
    <w:p w:rsidR="008E36E4" w:rsidRDefault="008E36E4" w:rsidP="008E36E4">
      <w:pPr>
        <w:pStyle w:val="BodyText"/>
      </w:pPr>
    </w:p>
    <w:p w:rsidR="008E36E4" w:rsidRDefault="008E36E4" w:rsidP="008E36E4">
      <w:pPr>
        <w:pStyle w:val="Caption"/>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3"/>
        <w:gridCol w:w="1350"/>
        <w:gridCol w:w="1337"/>
        <w:gridCol w:w="1337"/>
        <w:gridCol w:w="1350"/>
      </w:tblGrid>
      <w:tr w:rsidR="008E36E4" w:rsidTr="00ED4A44">
        <w:trPr>
          <w:jc w:val="center"/>
        </w:trPr>
        <w:tc>
          <w:tcPr>
            <w:tcW w:w="1483" w:type="dxa"/>
          </w:tcPr>
          <w:p w:rsidR="008E36E4" w:rsidRDefault="008E36E4" w:rsidP="00C106FA">
            <w:pPr>
              <w:pStyle w:val="TableText"/>
            </w:pPr>
            <w:r>
              <w:t>A-D</w:t>
            </w:r>
          </w:p>
        </w:tc>
        <w:tc>
          <w:tcPr>
            <w:tcW w:w="1350" w:type="dxa"/>
          </w:tcPr>
          <w:p w:rsidR="008E36E4" w:rsidRDefault="008E36E4" w:rsidP="00C106FA">
            <w:pPr>
              <w:pStyle w:val="TableText"/>
            </w:pPr>
            <w:r>
              <w:t>A</w:t>
            </w:r>
          </w:p>
        </w:tc>
        <w:tc>
          <w:tcPr>
            <w:tcW w:w="1337" w:type="dxa"/>
          </w:tcPr>
          <w:p w:rsidR="008E36E4" w:rsidRDefault="008E36E4" w:rsidP="00C106FA">
            <w:pPr>
              <w:pStyle w:val="TableText"/>
            </w:pPr>
            <w:r>
              <w:t>B</w:t>
            </w:r>
          </w:p>
        </w:tc>
        <w:tc>
          <w:tcPr>
            <w:tcW w:w="1337" w:type="dxa"/>
          </w:tcPr>
          <w:p w:rsidR="008E36E4" w:rsidRDefault="008E36E4" w:rsidP="00C106FA">
            <w:pPr>
              <w:pStyle w:val="TableText"/>
            </w:pPr>
            <w:r>
              <w:t>C</w:t>
            </w:r>
          </w:p>
        </w:tc>
        <w:tc>
          <w:tcPr>
            <w:tcW w:w="1350" w:type="dxa"/>
          </w:tcPr>
          <w:p w:rsidR="008E36E4" w:rsidRDefault="008E36E4" w:rsidP="00C106FA">
            <w:pPr>
              <w:pStyle w:val="TableText"/>
            </w:pPr>
            <w:r>
              <w:t>D</w:t>
            </w:r>
          </w:p>
        </w:tc>
      </w:tr>
      <w:tr w:rsidR="008E36E4" w:rsidTr="00ED4A44">
        <w:trPr>
          <w:jc w:val="center"/>
        </w:trPr>
        <w:tc>
          <w:tcPr>
            <w:tcW w:w="1483" w:type="dxa"/>
          </w:tcPr>
          <w:p w:rsidR="008E36E4" w:rsidRDefault="008E36E4" w:rsidP="00C106FA">
            <w:pPr>
              <w:pStyle w:val="TableText"/>
            </w:pPr>
            <w:r>
              <w:t>1</w:t>
            </w:r>
          </w:p>
        </w:tc>
        <w:tc>
          <w:tcPr>
            <w:tcW w:w="1350" w:type="dxa"/>
          </w:tcPr>
          <w:p w:rsidR="008E36E4" w:rsidRDefault="008E36E4" w:rsidP="00C106FA">
            <w:pPr>
              <w:pStyle w:val="TableText"/>
            </w:pPr>
            <w:r>
              <w:t>A1</w:t>
            </w:r>
          </w:p>
        </w:tc>
        <w:tc>
          <w:tcPr>
            <w:tcW w:w="1337" w:type="dxa"/>
          </w:tcPr>
          <w:p w:rsidR="008E36E4" w:rsidRDefault="008E36E4" w:rsidP="00C106FA">
            <w:pPr>
              <w:pStyle w:val="TableText"/>
            </w:pPr>
            <w:r>
              <w:t>B1</w:t>
            </w:r>
          </w:p>
        </w:tc>
        <w:tc>
          <w:tcPr>
            <w:tcW w:w="1337" w:type="dxa"/>
          </w:tcPr>
          <w:p w:rsidR="008E36E4" w:rsidRDefault="008E36E4" w:rsidP="00C106FA">
            <w:pPr>
              <w:pStyle w:val="TableText"/>
            </w:pPr>
            <w:r>
              <w:t>C1</w:t>
            </w:r>
          </w:p>
        </w:tc>
        <w:tc>
          <w:tcPr>
            <w:tcW w:w="1350" w:type="dxa"/>
          </w:tcPr>
          <w:p w:rsidR="008E36E4" w:rsidRDefault="008E36E4" w:rsidP="00C106FA">
            <w:pPr>
              <w:pStyle w:val="TableText"/>
            </w:pPr>
            <w:r>
              <w:t>D1</w:t>
            </w:r>
          </w:p>
        </w:tc>
      </w:tr>
      <w:tr w:rsidR="008E36E4" w:rsidTr="00ED4A44">
        <w:trPr>
          <w:jc w:val="center"/>
        </w:trPr>
        <w:tc>
          <w:tcPr>
            <w:tcW w:w="1483" w:type="dxa"/>
          </w:tcPr>
          <w:p w:rsidR="008E36E4" w:rsidRDefault="008E36E4" w:rsidP="00C106FA">
            <w:pPr>
              <w:pStyle w:val="TableText"/>
            </w:pPr>
            <w:r>
              <w:t>2</w:t>
            </w:r>
          </w:p>
        </w:tc>
        <w:tc>
          <w:tcPr>
            <w:tcW w:w="1350" w:type="dxa"/>
          </w:tcPr>
          <w:p w:rsidR="008E36E4" w:rsidRDefault="008E36E4" w:rsidP="00C106FA">
            <w:pPr>
              <w:pStyle w:val="TableText"/>
            </w:pPr>
            <w:r>
              <w:t>A2</w:t>
            </w:r>
          </w:p>
        </w:tc>
        <w:tc>
          <w:tcPr>
            <w:tcW w:w="1337" w:type="dxa"/>
          </w:tcPr>
          <w:p w:rsidR="008E36E4" w:rsidRDefault="008E36E4" w:rsidP="00C106FA">
            <w:pPr>
              <w:pStyle w:val="TableText"/>
            </w:pPr>
            <w:r>
              <w:t>B2</w:t>
            </w:r>
          </w:p>
        </w:tc>
        <w:tc>
          <w:tcPr>
            <w:tcW w:w="1337" w:type="dxa"/>
          </w:tcPr>
          <w:p w:rsidR="008E36E4" w:rsidRDefault="008E36E4" w:rsidP="00C106FA">
            <w:pPr>
              <w:pStyle w:val="TableText"/>
            </w:pPr>
            <w:r>
              <w:t>C2</w:t>
            </w:r>
          </w:p>
        </w:tc>
        <w:tc>
          <w:tcPr>
            <w:tcW w:w="1350" w:type="dxa"/>
          </w:tcPr>
          <w:p w:rsidR="008E36E4" w:rsidRDefault="008E36E4" w:rsidP="00C106FA">
            <w:pPr>
              <w:pStyle w:val="TableText"/>
            </w:pPr>
            <w:r>
              <w:t>D2</w:t>
            </w:r>
          </w:p>
        </w:tc>
      </w:tr>
      <w:tr w:rsidR="008E36E4" w:rsidTr="00ED4A44">
        <w:trPr>
          <w:jc w:val="center"/>
        </w:trPr>
        <w:tc>
          <w:tcPr>
            <w:tcW w:w="1483" w:type="dxa"/>
          </w:tcPr>
          <w:p w:rsidR="008E36E4" w:rsidRDefault="008E36E4" w:rsidP="00C106FA">
            <w:pPr>
              <w:pStyle w:val="TableText"/>
            </w:pPr>
            <w:r>
              <w:t>3</w:t>
            </w:r>
          </w:p>
        </w:tc>
        <w:tc>
          <w:tcPr>
            <w:tcW w:w="1350" w:type="dxa"/>
          </w:tcPr>
          <w:p w:rsidR="008E36E4" w:rsidRDefault="008E36E4" w:rsidP="00C106FA">
            <w:pPr>
              <w:pStyle w:val="TableText"/>
            </w:pPr>
            <w:r>
              <w:t>A3</w:t>
            </w:r>
          </w:p>
        </w:tc>
        <w:tc>
          <w:tcPr>
            <w:tcW w:w="1337" w:type="dxa"/>
          </w:tcPr>
          <w:p w:rsidR="008E36E4" w:rsidRDefault="008E36E4" w:rsidP="00C106FA">
            <w:pPr>
              <w:pStyle w:val="TableText"/>
            </w:pPr>
            <w:r>
              <w:t>B3</w:t>
            </w:r>
          </w:p>
        </w:tc>
        <w:tc>
          <w:tcPr>
            <w:tcW w:w="1337" w:type="dxa"/>
          </w:tcPr>
          <w:p w:rsidR="008E36E4" w:rsidRDefault="008E36E4" w:rsidP="00C106FA">
            <w:pPr>
              <w:pStyle w:val="TableText"/>
            </w:pPr>
            <w:r>
              <w:t>C3</w:t>
            </w:r>
          </w:p>
        </w:tc>
        <w:tc>
          <w:tcPr>
            <w:tcW w:w="1350" w:type="dxa"/>
          </w:tcPr>
          <w:p w:rsidR="008E36E4" w:rsidRDefault="008E36E4" w:rsidP="00C106FA">
            <w:pPr>
              <w:pStyle w:val="TableText"/>
            </w:pPr>
            <w:r>
              <w:t>D3</w:t>
            </w:r>
          </w:p>
        </w:tc>
      </w:tr>
    </w:tbl>
    <w:p w:rsidR="008E36E4" w:rsidRDefault="00ED4A44" w:rsidP="00ED4A44">
      <w:pPr>
        <w:pStyle w:val="Caption"/>
      </w:pPr>
      <w:bookmarkStart w:id="21" w:name="_Toc394491152"/>
      <w:proofErr w:type="gramStart"/>
      <w:r>
        <w:lastRenderedPageBreak/>
        <w:t xml:space="preserve">Table </w:t>
      </w:r>
      <w:r w:rsidR="00FD099B">
        <w:fldChar w:fldCharType="begin"/>
      </w:r>
      <w:r w:rsidR="00EA4BE7">
        <w:instrText xml:space="preserve"> STYLEREF 1 \s </w:instrText>
      </w:r>
      <w:r w:rsidR="00FD099B">
        <w:fldChar w:fldCharType="separate"/>
      </w:r>
      <w:r>
        <w:rPr>
          <w:noProof/>
        </w:rPr>
        <w:t>1</w:t>
      </w:r>
      <w:r w:rsidR="00FD099B">
        <w:rPr>
          <w:noProof/>
        </w:rPr>
        <w:fldChar w:fldCharType="end"/>
      </w:r>
      <w:r>
        <w:t>.</w:t>
      </w:r>
      <w:proofErr w:type="gramEnd"/>
      <w:r w:rsidR="00FD099B">
        <w:fldChar w:fldCharType="begin"/>
      </w:r>
      <w:r w:rsidR="00FD099B">
        <w:instrText xml:space="preserve"> SEQ Table \* ARABIC \s 1 </w:instrText>
      </w:r>
      <w:r w:rsidR="00FD099B">
        <w:fldChar w:fldCharType="separate"/>
      </w:r>
      <w:r>
        <w:rPr>
          <w:noProof/>
        </w:rPr>
        <w:t>1</w:t>
      </w:r>
      <w:r w:rsidR="00FD099B">
        <w:fldChar w:fldCharType="end"/>
      </w:r>
      <w:r>
        <w:t xml:space="preserve"> First Table in Chapter 1. It uses a style of Table Text, which is single-spaced and has no paragraph indent.</w:t>
      </w:r>
      <w:bookmarkEnd w:id="21"/>
    </w:p>
    <w:p w:rsidR="008E36E4" w:rsidRDefault="00BE63C8" w:rsidP="008E36E4">
      <w:pPr>
        <w:pStyle w:val="BodyText"/>
      </w:pPr>
      <w:r>
        <w:br w:type="page"/>
      </w:r>
    </w:p>
    <w:p w:rsidR="008E36E4" w:rsidRDefault="002D7A68" w:rsidP="002D7A68">
      <w:pPr>
        <w:pStyle w:val="Heading1"/>
      </w:pPr>
      <w:bookmarkStart w:id="22" w:name="_Toc412224289"/>
      <w:r>
        <w:lastRenderedPageBreak/>
        <w:t xml:space="preserve">Chapter II: </w:t>
      </w:r>
      <w:r w:rsidR="008E36E4" w:rsidRPr="002D7A68">
        <w:t>Enter</w:t>
      </w:r>
      <w:r w:rsidR="008E36E4">
        <w:t xml:space="preserve"> Your Chapter Title Here</w:t>
      </w:r>
      <w:bookmarkEnd w:id="22"/>
    </w:p>
    <w:p w:rsidR="008E36E4" w:rsidRDefault="008E36E4" w:rsidP="00606784">
      <w:pPr>
        <w:pStyle w:val="BodyText"/>
      </w:pPr>
      <w:r>
        <w:t xml:space="preserve">This chapter is included to show a few more examples of headings, subheads, figures, and tables. You can add as many chapters as needed for your </w:t>
      </w:r>
      <w:r w:rsidR="00606784">
        <w:t>final report</w:t>
      </w:r>
      <w:r>
        <w:t>.</w:t>
      </w:r>
    </w:p>
    <w:p w:rsidR="008E36E4" w:rsidRDefault="008E36E4">
      <w:pPr>
        <w:pStyle w:val="Heading2"/>
      </w:pPr>
      <w:bookmarkStart w:id="23" w:name="_Toc412224290"/>
      <w:r>
        <w:t>Subhead (Heading 2 style)</w:t>
      </w:r>
      <w:bookmarkEnd w:id="23"/>
    </w:p>
    <w:p w:rsidR="008E36E4" w:rsidRDefault="0046775A" w:rsidP="008E36E4">
      <w:pPr>
        <w:pStyle w:val="BodyText"/>
      </w:pPr>
      <w:r>
        <w:t>As in Chapter 1, Heading 2 style is used for first-level subheads.  Use Heading 3 and Heading 4 for second- and third-level subheads.</w:t>
      </w:r>
    </w:p>
    <w:p w:rsidR="008E36E4" w:rsidRDefault="008E36E4" w:rsidP="008E36E4">
      <w:pPr>
        <w:pStyle w:val="BodyText"/>
      </w:pPr>
    </w:p>
    <w:p w:rsidR="008E36E4" w:rsidRDefault="003F4F3A" w:rsidP="00ED4A44">
      <w:pPr>
        <w:pStyle w:val="BodyText"/>
        <w:jc w:val="center"/>
      </w:pPr>
      <w:r>
        <w:rPr>
          <w:noProof/>
        </w:rPr>
        <w:drawing>
          <wp:inline distT="0" distB="0" distL="0" distR="0">
            <wp:extent cx="1257300" cy="109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1095375"/>
                    </a:xfrm>
                    <a:prstGeom prst="rect">
                      <a:avLst/>
                    </a:prstGeom>
                    <a:noFill/>
                    <a:ln>
                      <a:noFill/>
                    </a:ln>
                  </pic:spPr>
                </pic:pic>
              </a:graphicData>
            </a:graphic>
          </wp:inline>
        </w:drawing>
      </w:r>
    </w:p>
    <w:p w:rsidR="00ED4A44" w:rsidRDefault="00ED4A44" w:rsidP="00ED4A44">
      <w:pPr>
        <w:pStyle w:val="Caption"/>
      </w:pPr>
      <w:bookmarkStart w:id="24" w:name="_Toc394491150"/>
      <w:proofErr w:type="gramStart"/>
      <w:r>
        <w:t xml:space="preserve">Figure </w:t>
      </w:r>
      <w:r w:rsidR="00FD099B">
        <w:fldChar w:fldCharType="begin"/>
      </w:r>
      <w:r w:rsidR="00EA4BE7">
        <w:instrText xml:space="preserve"> STYLEREF 1 \s </w:instrText>
      </w:r>
      <w:r w:rsidR="00FD099B">
        <w:fldChar w:fldCharType="separate"/>
      </w:r>
      <w:r>
        <w:rPr>
          <w:noProof/>
        </w:rPr>
        <w:t>2</w:t>
      </w:r>
      <w:r w:rsidR="00FD099B">
        <w:rPr>
          <w:noProof/>
        </w:rPr>
        <w:fldChar w:fldCharType="end"/>
      </w:r>
      <w:r>
        <w:t>.</w:t>
      </w:r>
      <w:proofErr w:type="gramEnd"/>
      <w:r w:rsidR="00FD099B">
        <w:fldChar w:fldCharType="begin"/>
      </w:r>
      <w:r w:rsidR="00FD099B">
        <w:instrText xml:space="preserve"> SEQ Figure \* ARABIC \s 1 </w:instrText>
      </w:r>
      <w:r w:rsidR="00FD099B">
        <w:fldChar w:fldCharType="separate"/>
      </w:r>
      <w:r>
        <w:rPr>
          <w:noProof/>
        </w:rPr>
        <w:t>1</w:t>
      </w:r>
      <w:r w:rsidR="00FD099B">
        <w:fldChar w:fldCharType="end"/>
      </w:r>
      <w:r>
        <w:t xml:space="preserve">  First Figure in Chapter 2</w:t>
      </w:r>
      <w:bookmarkEnd w:id="24"/>
    </w:p>
    <w:p w:rsidR="008E36E4" w:rsidRDefault="008E36E4" w:rsidP="008E36E4">
      <w:pPr>
        <w:pStyle w:val="BodyText"/>
      </w:pPr>
    </w:p>
    <w:p w:rsidR="008E36E4" w:rsidRDefault="008E36E4">
      <w:pPr>
        <w:pStyle w:val="Caption"/>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6"/>
        <w:gridCol w:w="1323"/>
        <w:gridCol w:w="1310"/>
        <w:gridCol w:w="1350"/>
        <w:gridCol w:w="1350"/>
      </w:tblGrid>
      <w:tr w:rsidR="008E36E4" w:rsidTr="00ED4A44">
        <w:trPr>
          <w:jc w:val="center"/>
        </w:trPr>
        <w:tc>
          <w:tcPr>
            <w:tcW w:w="1456" w:type="dxa"/>
          </w:tcPr>
          <w:p w:rsidR="008E36E4" w:rsidRDefault="00C4144B" w:rsidP="00C4144B">
            <w:pPr>
              <w:pStyle w:val="TableText"/>
            </w:pPr>
            <w:r>
              <w:t>Section</w:t>
            </w:r>
          </w:p>
        </w:tc>
        <w:tc>
          <w:tcPr>
            <w:tcW w:w="1323" w:type="dxa"/>
          </w:tcPr>
          <w:p w:rsidR="008E36E4" w:rsidRDefault="008E36E4" w:rsidP="00C4144B">
            <w:pPr>
              <w:pStyle w:val="TableText"/>
            </w:pPr>
            <w:r>
              <w:t>E</w:t>
            </w:r>
          </w:p>
        </w:tc>
        <w:tc>
          <w:tcPr>
            <w:tcW w:w="1310" w:type="dxa"/>
          </w:tcPr>
          <w:p w:rsidR="008E36E4" w:rsidRDefault="008E36E4" w:rsidP="00C4144B">
            <w:pPr>
              <w:pStyle w:val="TableText"/>
            </w:pPr>
            <w:r>
              <w:t>F</w:t>
            </w:r>
          </w:p>
        </w:tc>
        <w:tc>
          <w:tcPr>
            <w:tcW w:w="1350" w:type="dxa"/>
          </w:tcPr>
          <w:p w:rsidR="008E36E4" w:rsidRDefault="008E36E4" w:rsidP="00C4144B">
            <w:pPr>
              <w:pStyle w:val="TableText"/>
            </w:pPr>
            <w:r>
              <w:t>G</w:t>
            </w:r>
          </w:p>
        </w:tc>
        <w:tc>
          <w:tcPr>
            <w:tcW w:w="1350" w:type="dxa"/>
          </w:tcPr>
          <w:p w:rsidR="008E36E4" w:rsidRDefault="008E36E4" w:rsidP="00C4144B">
            <w:pPr>
              <w:pStyle w:val="TableText"/>
            </w:pPr>
            <w:r>
              <w:t>H</w:t>
            </w:r>
          </w:p>
        </w:tc>
      </w:tr>
      <w:tr w:rsidR="008E36E4" w:rsidTr="00ED4A44">
        <w:trPr>
          <w:jc w:val="center"/>
        </w:trPr>
        <w:tc>
          <w:tcPr>
            <w:tcW w:w="1456" w:type="dxa"/>
          </w:tcPr>
          <w:p w:rsidR="008E36E4" w:rsidRDefault="008E36E4" w:rsidP="00C4144B">
            <w:pPr>
              <w:pStyle w:val="TableText"/>
            </w:pPr>
            <w:r>
              <w:t>1</w:t>
            </w:r>
          </w:p>
        </w:tc>
        <w:tc>
          <w:tcPr>
            <w:tcW w:w="1323" w:type="dxa"/>
          </w:tcPr>
          <w:p w:rsidR="008E36E4" w:rsidRDefault="008E36E4" w:rsidP="00C4144B">
            <w:pPr>
              <w:pStyle w:val="TableText"/>
            </w:pPr>
            <w:r>
              <w:t>E1</w:t>
            </w:r>
          </w:p>
        </w:tc>
        <w:tc>
          <w:tcPr>
            <w:tcW w:w="1310" w:type="dxa"/>
          </w:tcPr>
          <w:p w:rsidR="008E36E4" w:rsidRDefault="008E36E4" w:rsidP="00C4144B">
            <w:pPr>
              <w:pStyle w:val="TableText"/>
            </w:pPr>
            <w:r>
              <w:t>F1</w:t>
            </w:r>
          </w:p>
        </w:tc>
        <w:tc>
          <w:tcPr>
            <w:tcW w:w="1350" w:type="dxa"/>
          </w:tcPr>
          <w:p w:rsidR="008E36E4" w:rsidRDefault="008E36E4" w:rsidP="00C4144B">
            <w:pPr>
              <w:pStyle w:val="TableText"/>
            </w:pPr>
            <w:r>
              <w:t>G1</w:t>
            </w:r>
          </w:p>
        </w:tc>
        <w:tc>
          <w:tcPr>
            <w:tcW w:w="1350" w:type="dxa"/>
          </w:tcPr>
          <w:p w:rsidR="008E36E4" w:rsidRDefault="008E36E4" w:rsidP="00C4144B">
            <w:pPr>
              <w:pStyle w:val="TableText"/>
            </w:pPr>
            <w:r>
              <w:t>H1</w:t>
            </w:r>
          </w:p>
        </w:tc>
      </w:tr>
      <w:tr w:rsidR="008E36E4" w:rsidTr="00ED4A44">
        <w:trPr>
          <w:jc w:val="center"/>
        </w:trPr>
        <w:tc>
          <w:tcPr>
            <w:tcW w:w="1456" w:type="dxa"/>
          </w:tcPr>
          <w:p w:rsidR="008E36E4" w:rsidRDefault="008E36E4" w:rsidP="00C4144B">
            <w:pPr>
              <w:pStyle w:val="TableText"/>
            </w:pPr>
            <w:r>
              <w:t>2</w:t>
            </w:r>
          </w:p>
        </w:tc>
        <w:tc>
          <w:tcPr>
            <w:tcW w:w="1323" w:type="dxa"/>
          </w:tcPr>
          <w:p w:rsidR="008E36E4" w:rsidRDefault="008E36E4" w:rsidP="00C4144B">
            <w:pPr>
              <w:pStyle w:val="TableText"/>
            </w:pPr>
            <w:r>
              <w:t>E2</w:t>
            </w:r>
          </w:p>
        </w:tc>
        <w:tc>
          <w:tcPr>
            <w:tcW w:w="1310" w:type="dxa"/>
          </w:tcPr>
          <w:p w:rsidR="008E36E4" w:rsidRDefault="008E36E4" w:rsidP="00C4144B">
            <w:pPr>
              <w:pStyle w:val="TableText"/>
            </w:pPr>
            <w:r>
              <w:t>F2</w:t>
            </w:r>
          </w:p>
        </w:tc>
        <w:tc>
          <w:tcPr>
            <w:tcW w:w="1350" w:type="dxa"/>
          </w:tcPr>
          <w:p w:rsidR="008E36E4" w:rsidRDefault="008E36E4" w:rsidP="00C4144B">
            <w:pPr>
              <w:pStyle w:val="TableText"/>
            </w:pPr>
            <w:r>
              <w:t>G2</w:t>
            </w:r>
          </w:p>
        </w:tc>
        <w:tc>
          <w:tcPr>
            <w:tcW w:w="1350" w:type="dxa"/>
          </w:tcPr>
          <w:p w:rsidR="008E36E4" w:rsidRDefault="008E36E4" w:rsidP="00C4144B">
            <w:pPr>
              <w:pStyle w:val="TableText"/>
            </w:pPr>
            <w:r>
              <w:t>H2</w:t>
            </w:r>
          </w:p>
        </w:tc>
      </w:tr>
      <w:tr w:rsidR="008E36E4" w:rsidTr="00ED4A44">
        <w:trPr>
          <w:jc w:val="center"/>
        </w:trPr>
        <w:tc>
          <w:tcPr>
            <w:tcW w:w="1456" w:type="dxa"/>
          </w:tcPr>
          <w:p w:rsidR="008E36E4" w:rsidRDefault="008E36E4" w:rsidP="00C4144B">
            <w:pPr>
              <w:pStyle w:val="TableText"/>
            </w:pPr>
            <w:r>
              <w:t>3</w:t>
            </w:r>
          </w:p>
        </w:tc>
        <w:tc>
          <w:tcPr>
            <w:tcW w:w="1323" w:type="dxa"/>
          </w:tcPr>
          <w:p w:rsidR="008E36E4" w:rsidRDefault="008E36E4" w:rsidP="00C4144B">
            <w:pPr>
              <w:pStyle w:val="TableText"/>
            </w:pPr>
            <w:r>
              <w:t>E3</w:t>
            </w:r>
          </w:p>
        </w:tc>
        <w:tc>
          <w:tcPr>
            <w:tcW w:w="1310" w:type="dxa"/>
          </w:tcPr>
          <w:p w:rsidR="008E36E4" w:rsidRDefault="008E36E4" w:rsidP="00C4144B">
            <w:pPr>
              <w:pStyle w:val="TableText"/>
            </w:pPr>
            <w:r>
              <w:t>F3</w:t>
            </w:r>
          </w:p>
        </w:tc>
        <w:tc>
          <w:tcPr>
            <w:tcW w:w="1350" w:type="dxa"/>
          </w:tcPr>
          <w:p w:rsidR="008E36E4" w:rsidRDefault="008E36E4" w:rsidP="00C4144B">
            <w:pPr>
              <w:pStyle w:val="TableText"/>
            </w:pPr>
            <w:r>
              <w:t>G3</w:t>
            </w:r>
          </w:p>
        </w:tc>
        <w:tc>
          <w:tcPr>
            <w:tcW w:w="1350" w:type="dxa"/>
          </w:tcPr>
          <w:p w:rsidR="008E36E4" w:rsidRDefault="008E36E4" w:rsidP="00C4144B">
            <w:pPr>
              <w:pStyle w:val="TableText"/>
            </w:pPr>
            <w:r>
              <w:t>H3</w:t>
            </w:r>
          </w:p>
        </w:tc>
      </w:tr>
    </w:tbl>
    <w:p w:rsidR="00ED4A44" w:rsidRDefault="00ED4A44" w:rsidP="00ED4A44">
      <w:pPr>
        <w:pStyle w:val="Caption"/>
      </w:pPr>
      <w:bookmarkStart w:id="25" w:name="_Toc394491153"/>
      <w:proofErr w:type="gramStart"/>
      <w:r>
        <w:t xml:space="preserve">Table </w:t>
      </w:r>
      <w:r w:rsidR="00FD099B">
        <w:fldChar w:fldCharType="begin"/>
      </w:r>
      <w:r w:rsidR="00EA4BE7">
        <w:instrText xml:space="preserve"> STYLEREF 1 \s </w:instrText>
      </w:r>
      <w:r w:rsidR="00FD099B">
        <w:fldChar w:fldCharType="separate"/>
      </w:r>
      <w:r>
        <w:rPr>
          <w:noProof/>
        </w:rPr>
        <w:t>2</w:t>
      </w:r>
      <w:r w:rsidR="00FD099B">
        <w:rPr>
          <w:noProof/>
        </w:rPr>
        <w:fldChar w:fldCharType="end"/>
      </w:r>
      <w:r>
        <w:t>.</w:t>
      </w:r>
      <w:proofErr w:type="gramEnd"/>
      <w:r w:rsidR="00FD099B">
        <w:fldChar w:fldCharType="begin"/>
      </w:r>
      <w:r w:rsidR="00FD099B">
        <w:instrText xml:space="preserve"> SEQ Table \* ARABIC \s 1 </w:instrText>
      </w:r>
      <w:r w:rsidR="00FD099B">
        <w:fldChar w:fldCharType="separate"/>
      </w:r>
      <w:r>
        <w:rPr>
          <w:noProof/>
        </w:rPr>
        <w:t>1</w:t>
      </w:r>
      <w:r w:rsidR="00FD099B">
        <w:fldChar w:fldCharType="end"/>
      </w:r>
      <w:r>
        <w:t xml:space="preserve"> First Table in Chapter 2. It also uses the style of Table Text.</w:t>
      </w:r>
      <w:bookmarkEnd w:id="25"/>
    </w:p>
    <w:p w:rsidR="00ED4A44" w:rsidRDefault="00ED4A44" w:rsidP="008E36E4">
      <w:pPr>
        <w:pStyle w:val="BodyText"/>
      </w:pPr>
    </w:p>
    <w:p w:rsidR="008E36E4" w:rsidRDefault="00C4144B" w:rsidP="008E36E4">
      <w:pPr>
        <w:pStyle w:val="BodyText"/>
      </w:pPr>
      <w:r>
        <w:t>T</w:t>
      </w:r>
      <w:r w:rsidR="008E36E4">
        <w:t>he figure and table captions above are automatically added to the List of Figures and List of Tables</w:t>
      </w:r>
      <w:r>
        <w:t>, respectively</w:t>
      </w:r>
      <w:r w:rsidR="008E36E4">
        <w:t>.</w:t>
      </w:r>
      <w:r>
        <w:t xml:space="preserve">  (</w:t>
      </w:r>
      <w:r w:rsidR="00322894">
        <w:t xml:space="preserve">To </w:t>
      </w:r>
      <w:r>
        <w:t xml:space="preserve">update </w:t>
      </w:r>
      <w:r w:rsidR="00322894">
        <w:t>the List of Figures and/or List of Tables, p</w:t>
      </w:r>
      <w:r>
        <w:t xml:space="preserve">ut your cursor inside </w:t>
      </w:r>
      <w:r w:rsidR="00322894">
        <w:t>the</w:t>
      </w:r>
      <w:r>
        <w:t xml:space="preserve"> list</w:t>
      </w:r>
      <w:r w:rsidR="00322894">
        <w:t xml:space="preserve"> you want</w:t>
      </w:r>
      <w:r>
        <w:t xml:space="preserve">, right-click, and </w:t>
      </w:r>
      <w:r w:rsidR="00322894">
        <w:t>select “</w:t>
      </w:r>
      <w:r>
        <w:t>Update Field</w:t>
      </w:r>
      <w:r w:rsidR="00322894">
        <w:t>”</w:t>
      </w:r>
      <w:r>
        <w:t>.</w:t>
      </w:r>
      <w:r w:rsidR="00322894">
        <w:t xml:space="preserve"> If a window pops up, select “Update entire table” and click OK.</w:t>
      </w:r>
      <w:r>
        <w:t>)</w:t>
      </w:r>
    </w:p>
    <w:p w:rsidR="008E36E4" w:rsidRDefault="00BE63C8" w:rsidP="008E36E4">
      <w:pPr>
        <w:pStyle w:val="BodyText"/>
      </w:pPr>
      <w:r>
        <w:br w:type="page"/>
      </w:r>
    </w:p>
    <w:p w:rsidR="008E36E4" w:rsidRDefault="008E36E4">
      <w:pPr>
        <w:pStyle w:val="Heading1"/>
      </w:pPr>
      <w:bookmarkStart w:id="26" w:name="_Toc412224291"/>
      <w:r>
        <w:lastRenderedPageBreak/>
        <w:t>Enter Your Chapter Title Here</w:t>
      </w:r>
      <w:bookmarkEnd w:id="26"/>
    </w:p>
    <w:p w:rsidR="00276A01" w:rsidRDefault="00276A01" w:rsidP="00276A01">
      <w:pPr>
        <w:pStyle w:val="BodyText"/>
      </w:pPr>
      <w:r>
        <w:t xml:space="preserve">If you need additional chapters, follow these steps: </w:t>
      </w:r>
    </w:p>
    <w:p w:rsidR="00276A01" w:rsidRDefault="00276A01" w:rsidP="00276A01">
      <w:pPr>
        <w:pStyle w:val="BodyText"/>
        <w:numPr>
          <w:ilvl w:val="0"/>
          <w:numId w:val="17"/>
        </w:numPr>
      </w:pPr>
      <w:r>
        <w:t>Insert a Page Break.</w:t>
      </w:r>
    </w:p>
    <w:p w:rsidR="00276A01" w:rsidRDefault="00276A01" w:rsidP="00276A01">
      <w:pPr>
        <w:pStyle w:val="BodyText"/>
        <w:numPr>
          <w:ilvl w:val="0"/>
          <w:numId w:val="17"/>
        </w:numPr>
      </w:pPr>
      <w:r>
        <w:t xml:space="preserve">Type the headline that you want in </w:t>
      </w:r>
      <w:r w:rsidR="00707B89">
        <w:t>regular</w:t>
      </w:r>
      <w:r>
        <w:t xml:space="preserve"> text</w:t>
      </w:r>
      <w:r w:rsidR="00C17C26">
        <w:t>, indicate the chapter number appropriately</w:t>
      </w:r>
      <w:r>
        <w:t>.</w:t>
      </w:r>
    </w:p>
    <w:p w:rsidR="00276A01" w:rsidRDefault="00276A01" w:rsidP="00276A01">
      <w:pPr>
        <w:pStyle w:val="BodyText"/>
        <w:numPr>
          <w:ilvl w:val="0"/>
          <w:numId w:val="17"/>
        </w:numPr>
      </w:pPr>
      <w:r>
        <w:t xml:space="preserve">Select the </w:t>
      </w:r>
      <w:r w:rsidR="00707B89">
        <w:t>text</w:t>
      </w:r>
      <w:r>
        <w:t xml:space="preserve"> and apply a “Heading 1” style.  </w:t>
      </w:r>
    </w:p>
    <w:p w:rsidR="00276A01" w:rsidRDefault="00276A01" w:rsidP="008E36E4">
      <w:pPr>
        <w:pStyle w:val="BodyText"/>
      </w:pPr>
    </w:p>
    <w:p w:rsidR="007022E1" w:rsidRDefault="007022E1" w:rsidP="008E36E4">
      <w:pPr>
        <w:pStyle w:val="BodyText"/>
      </w:pPr>
    </w:p>
    <w:p w:rsidR="008E36E4" w:rsidRDefault="007022E1" w:rsidP="008E36E4">
      <w:pPr>
        <w:pStyle w:val="BodyText"/>
      </w:pPr>
      <w:r>
        <w:br w:type="page"/>
      </w:r>
    </w:p>
    <w:p w:rsidR="008E36E4" w:rsidRDefault="008E36E4">
      <w:pPr>
        <w:pStyle w:val="PageHeadingTOC"/>
      </w:pPr>
      <w:bookmarkStart w:id="27" w:name="_Toc412224292"/>
      <w:r>
        <w:lastRenderedPageBreak/>
        <w:t xml:space="preserve">References </w:t>
      </w:r>
      <w:proofErr w:type="gramStart"/>
      <w:r>
        <w:t>Or</w:t>
      </w:r>
      <w:proofErr w:type="gramEnd"/>
      <w:r>
        <w:t xml:space="preserve"> Bibliography</w:t>
      </w:r>
      <w:r w:rsidR="006D302B">
        <w:t xml:space="preserve"> (choose one)</w:t>
      </w:r>
      <w:bookmarkEnd w:id="27"/>
    </w:p>
    <w:p w:rsidR="008E36E4" w:rsidRDefault="008E36E4" w:rsidP="0064632E">
      <w:pPr>
        <w:pStyle w:val="BodyText"/>
      </w:pPr>
      <w:r>
        <w:t>Include a separate chapter for your references or bibliography.  This chapter should be titled either “References” or “Bibliography”.  (“Page Heading TOC” style is used for the heading.)  Items in the bibliography use the “Bibliography” style</w:t>
      </w:r>
      <w:r w:rsidR="0064632E">
        <w:t>, which has single spacing and is</w:t>
      </w:r>
      <w:r>
        <w:t xml:space="preserve"> </w:t>
      </w:r>
      <w:r w:rsidR="0064632E">
        <w:t>listed</w:t>
      </w:r>
      <w:r>
        <w:t>, as shown in the examples below.</w:t>
      </w:r>
    </w:p>
    <w:p w:rsidR="00B138CC" w:rsidRDefault="00B138CC" w:rsidP="00186384">
      <w:pPr>
        <w:pStyle w:val="BalloonText"/>
      </w:pPr>
    </w:p>
    <w:p w:rsidR="00A51897" w:rsidRDefault="00A51897" w:rsidP="00A51897">
      <w:pPr>
        <w:pStyle w:val="Bibliography"/>
      </w:pPr>
      <w:r>
        <w:t>[1]</w:t>
      </w:r>
      <w:r>
        <w:tab/>
        <w:t xml:space="preserve">E. Ahmed, Liu </w:t>
      </w:r>
      <w:proofErr w:type="spellStart"/>
      <w:r>
        <w:t>Jie</w:t>
      </w:r>
      <w:proofErr w:type="spellEnd"/>
      <w:r>
        <w:t xml:space="preserve"> Yao, M. Shiraz, A. </w:t>
      </w:r>
      <w:proofErr w:type="spellStart"/>
      <w:r>
        <w:t>Gani</w:t>
      </w:r>
      <w:proofErr w:type="spellEnd"/>
      <w:r>
        <w:t>, and S. Ali, “Fuzzy-based spectrum handoff and Channel selection for Cognitive Radio Networks,” presented at the Computer, Control, Informatics and Its Applications (IC3INA), 2013 International Conference on, 2013, pp. 23–28.</w:t>
      </w:r>
    </w:p>
    <w:p w:rsidR="00A51897" w:rsidRDefault="00A51897" w:rsidP="00A51897">
      <w:pPr>
        <w:pStyle w:val="Bibliography"/>
      </w:pPr>
      <w:proofErr w:type="gramStart"/>
      <w:r>
        <w:t>[2]</w:t>
      </w:r>
      <w:r>
        <w:tab/>
        <w:t xml:space="preserve">A. G. </w:t>
      </w:r>
      <w:proofErr w:type="spellStart"/>
      <w:r>
        <w:t>Fragkiadakis</w:t>
      </w:r>
      <w:proofErr w:type="spellEnd"/>
      <w:r>
        <w:t xml:space="preserve">, E. Z. </w:t>
      </w:r>
      <w:proofErr w:type="spellStart"/>
      <w:r>
        <w:t>Tragos</w:t>
      </w:r>
      <w:proofErr w:type="spellEnd"/>
      <w:r>
        <w:t xml:space="preserve">, and I. G. </w:t>
      </w:r>
      <w:proofErr w:type="spellStart"/>
      <w:r>
        <w:t>Askoxylakis</w:t>
      </w:r>
      <w:proofErr w:type="spellEnd"/>
      <w:r>
        <w:t xml:space="preserve">, “A Survey on Security Threats and Detection Techniques in Cognitive Radio Networks,” </w:t>
      </w:r>
      <w:proofErr w:type="spellStart"/>
      <w:r>
        <w:t>Commun</w:t>
      </w:r>
      <w:proofErr w:type="spellEnd"/>
      <w:r>
        <w:t>.</w:t>
      </w:r>
      <w:proofErr w:type="gramEnd"/>
      <w:r>
        <w:t xml:space="preserve"> </w:t>
      </w:r>
      <w:proofErr w:type="spellStart"/>
      <w:proofErr w:type="gramStart"/>
      <w:r>
        <w:t>Surv</w:t>
      </w:r>
      <w:proofErr w:type="spellEnd"/>
      <w:r>
        <w:t>.</w:t>
      </w:r>
      <w:proofErr w:type="gramEnd"/>
      <w:r>
        <w:t xml:space="preserve"> Tutorials IEEE, vol. 15, no. 1, pp. 428–445, First Quarter 2013.</w:t>
      </w:r>
    </w:p>
    <w:p w:rsidR="00A51897" w:rsidRDefault="00A51897" w:rsidP="00A51897">
      <w:pPr>
        <w:pStyle w:val="Bibliography"/>
      </w:pPr>
      <w:r>
        <w:t>[3]</w:t>
      </w:r>
      <w:r>
        <w:tab/>
        <w:t xml:space="preserve">M. </w:t>
      </w:r>
      <w:proofErr w:type="spellStart"/>
      <w:r>
        <w:t>Youssef</w:t>
      </w:r>
      <w:proofErr w:type="spellEnd"/>
      <w:r>
        <w:t xml:space="preserve">, M. Ibrahim, M. </w:t>
      </w:r>
      <w:proofErr w:type="spellStart"/>
      <w:r>
        <w:t>Abdelatif</w:t>
      </w:r>
      <w:proofErr w:type="spellEnd"/>
      <w:r>
        <w:t xml:space="preserve">, Lin Chen, and A. V. </w:t>
      </w:r>
      <w:proofErr w:type="spellStart"/>
      <w:r>
        <w:t>Vasilakos</w:t>
      </w:r>
      <w:proofErr w:type="spellEnd"/>
      <w:r>
        <w:t xml:space="preserve">, “Routing Metrics of Cognitive Radio Networks: A Survey,” </w:t>
      </w:r>
      <w:proofErr w:type="spellStart"/>
      <w:r>
        <w:t>Commun</w:t>
      </w:r>
      <w:proofErr w:type="spellEnd"/>
      <w:r>
        <w:t xml:space="preserve">. </w:t>
      </w:r>
      <w:proofErr w:type="spellStart"/>
      <w:proofErr w:type="gramStart"/>
      <w:r>
        <w:t>Surv</w:t>
      </w:r>
      <w:proofErr w:type="spellEnd"/>
      <w:r>
        <w:t>.</w:t>
      </w:r>
      <w:proofErr w:type="gramEnd"/>
      <w:r>
        <w:t xml:space="preserve"> Tutorials IEEE, vol. 16, no. 1, pp. 92–109, First Quarter 2014.</w:t>
      </w:r>
    </w:p>
    <w:p w:rsidR="00B138CC" w:rsidRDefault="00B138CC" w:rsidP="008E36E4">
      <w:pPr>
        <w:pStyle w:val="Bibliography"/>
      </w:pPr>
    </w:p>
    <w:p w:rsidR="008E36E4" w:rsidRDefault="008E36E4" w:rsidP="00385B50">
      <w:pPr>
        <w:pStyle w:val="BodyText"/>
      </w:pPr>
      <w:r>
        <w:t xml:space="preserve">The “Bibliography” style does not automatically format your citations into a specific citation style, such as American Psychological Association (APA), Modern Language Association (MLA), etc.  You must enter your citations in </w:t>
      </w:r>
      <w:r w:rsidR="00385B50">
        <w:t>IEEE</w:t>
      </w:r>
      <w:r>
        <w:t xml:space="preserve"> style</w:t>
      </w:r>
      <w:r w:rsidR="00385B50">
        <w:t>. You could</w:t>
      </w:r>
      <w:r>
        <w:t xml:space="preserve"> use bibliographic management software such as </w:t>
      </w:r>
      <w:proofErr w:type="spellStart"/>
      <w:r>
        <w:t>EndNote</w:t>
      </w:r>
      <w:proofErr w:type="spellEnd"/>
      <w:r>
        <w:t xml:space="preserve"> or </w:t>
      </w:r>
      <w:proofErr w:type="spellStart"/>
      <w:r>
        <w:t>RefWorks</w:t>
      </w:r>
      <w:proofErr w:type="spellEnd"/>
      <w:r w:rsidR="007165C3">
        <w:t xml:space="preserve"> or </w:t>
      </w:r>
      <w:proofErr w:type="spellStart"/>
      <w:r w:rsidR="007165C3">
        <w:t>Zotero</w:t>
      </w:r>
      <w:proofErr w:type="spellEnd"/>
      <w:r>
        <w:t>.</w:t>
      </w:r>
    </w:p>
    <w:p w:rsidR="007022E1" w:rsidRDefault="007022E1" w:rsidP="008E36E4">
      <w:pPr>
        <w:pStyle w:val="BodyText"/>
      </w:pPr>
    </w:p>
    <w:p w:rsidR="008E36E4" w:rsidRDefault="00CD05B6" w:rsidP="008E36E4">
      <w:pPr>
        <w:pStyle w:val="BodyText"/>
      </w:pPr>
      <w:r>
        <w:br w:type="page"/>
      </w:r>
    </w:p>
    <w:p w:rsidR="008E36E4" w:rsidRPr="00824257" w:rsidRDefault="008E36E4" w:rsidP="00DF5ACB">
      <w:pPr>
        <w:pStyle w:val="Heading6"/>
      </w:pPr>
      <w:bookmarkStart w:id="28" w:name="_Toc412224293"/>
      <w:r w:rsidRPr="00824257">
        <w:lastRenderedPageBreak/>
        <w:t>Enter Your Appendix Title Here</w:t>
      </w:r>
      <w:bookmarkEnd w:id="28"/>
    </w:p>
    <w:p w:rsidR="008E36E4" w:rsidRDefault="008E36E4" w:rsidP="008E36E4">
      <w:pPr>
        <w:pStyle w:val="BodyText"/>
      </w:pPr>
      <w:r>
        <w:t xml:space="preserve">Appendices must </w:t>
      </w:r>
      <w:r w:rsidR="00C62767">
        <w:t>use</w:t>
      </w:r>
      <w:r>
        <w:t xml:space="preserve"> </w:t>
      </w:r>
      <w:r w:rsidR="00C62767">
        <w:t xml:space="preserve">alphabetical </w:t>
      </w:r>
      <w:r>
        <w:t xml:space="preserve">letters (A, B, </w:t>
      </w:r>
      <w:r w:rsidR="00C62767">
        <w:t xml:space="preserve">C, </w:t>
      </w:r>
      <w:r>
        <w:t xml:space="preserve">etc.) </w:t>
      </w:r>
      <w:r w:rsidR="00C62767">
        <w:t>instead of</w:t>
      </w:r>
      <w:r>
        <w:t xml:space="preserve"> numbers.  For this reason, </w:t>
      </w:r>
      <w:r w:rsidR="001E2A54">
        <w:t>t</w:t>
      </w:r>
      <w:r>
        <w:t xml:space="preserve">he </w:t>
      </w:r>
      <w:r w:rsidR="00C62767">
        <w:t xml:space="preserve">Appendix </w:t>
      </w:r>
      <w:r>
        <w:t xml:space="preserve">style at the top of this page is </w:t>
      </w:r>
      <w:r w:rsidR="00C62767">
        <w:t xml:space="preserve">“Heading 6” or </w:t>
      </w:r>
      <w:r>
        <w:t>“Appendix A - Heading 6”</w:t>
      </w:r>
      <w:r w:rsidR="00C62767">
        <w:t xml:space="preserve"> </w:t>
      </w:r>
      <w:r w:rsidR="001E2A54">
        <w:t>(</w:t>
      </w:r>
      <w:r w:rsidR="00C62767">
        <w:t>depending on your Word version</w:t>
      </w:r>
      <w:r>
        <w:t>)</w:t>
      </w:r>
      <w:r w:rsidR="001E2A54">
        <w:t xml:space="preserve">.  Headings 6-9 are reserved for the Appendix sections.    </w:t>
      </w:r>
    </w:p>
    <w:p w:rsidR="008E36E4" w:rsidRDefault="008E36E4" w:rsidP="000852A0">
      <w:pPr>
        <w:pStyle w:val="Heading7"/>
      </w:pPr>
      <w:r>
        <w:t xml:space="preserve">First-level </w:t>
      </w:r>
      <w:r w:rsidR="00C62767">
        <w:t xml:space="preserve">Appendix </w:t>
      </w:r>
      <w:r>
        <w:t>Subhead (Heading 7 style)</w:t>
      </w:r>
    </w:p>
    <w:p w:rsidR="005461E9" w:rsidRDefault="005461E9" w:rsidP="005461E9">
      <w:pPr>
        <w:pStyle w:val="BodyText"/>
      </w:pPr>
      <w:r>
        <w:t xml:space="preserve">Within an appendix, </w:t>
      </w:r>
      <w:r w:rsidR="008E36E4">
        <w:t xml:space="preserve">Heading 7 is the style </w:t>
      </w:r>
      <w:r>
        <w:t xml:space="preserve">to use for all first-level subheads. If you need to add another subhead level within Heading 7, use Heading 8 as shown below.  </w:t>
      </w:r>
    </w:p>
    <w:p w:rsidR="008E36E4" w:rsidRPr="00FA2E97" w:rsidRDefault="008E36E4" w:rsidP="00FA2E97">
      <w:pPr>
        <w:pStyle w:val="Heading8"/>
      </w:pPr>
      <w:r w:rsidRPr="00FA2E97">
        <w:t xml:space="preserve">Second-level </w:t>
      </w:r>
      <w:r w:rsidR="00C62767">
        <w:t xml:space="preserve">Appendix </w:t>
      </w:r>
      <w:r w:rsidRPr="00FA2E97">
        <w:t>Subhead (Heading 8 style)</w:t>
      </w:r>
    </w:p>
    <w:p w:rsidR="005461E9" w:rsidRDefault="008E36E4" w:rsidP="005461E9">
      <w:pPr>
        <w:pStyle w:val="BodyText"/>
      </w:pPr>
      <w:r>
        <w:t xml:space="preserve">Use </w:t>
      </w:r>
      <w:r w:rsidR="005461E9">
        <w:t>Heading 8</w:t>
      </w:r>
      <w:r>
        <w:t xml:space="preserve"> for </w:t>
      </w:r>
      <w:r w:rsidR="005461E9">
        <w:t>all</w:t>
      </w:r>
      <w:r>
        <w:t xml:space="preserve"> second-level subhead</w:t>
      </w:r>
      <w:r w:rsidR="005461E9">
        <w:t>s within an appendix</w:t>
      </w:r>
      <w:r>
        <w:t xml:space="preserve">.  </w:t>
      </w:r>
      <w:r w:rsidR="005461E9">
        <w:t>If you need to add another subhead level within Heading 8, use Heading 9 as shown below.</w:t>
      </w:r>
    </w:p>
    <w:p w:rsidR="008E36E4" w:rsidRDefault="008E36E4" w:rsidP="00E3017A">
      <w:pPr>
        <w:pStyle w:val="Heading9"/>
      </w:pPr>
      <w:r>
        <w:t>Third-level</w:t>
      </w:r>
      <w:r w:rsidR="00C62767">
        <w:t xml:space="preserve"> Appendix</w:t>
      </w:r>
      <w:r>
        <w:t xml:space="preserve"> Subhead (Heading 9 style)</w:t>
      </w:r>
    </w:p>
    <w:p w:rsidR="008E36E4" w:rsidRDefault="005461E9" w:rsidP="002A5447">
      <w:pPr>
        <w:pStyle w:val="BodyText"/>
      </w:pPr>
      <w:r>
        <w:t xml:space="preserve">If you need a third-level subhead in an appendix, use Heading </w:t>
      </w:r>
      <w:r w:rsidR="00C62767">
        <w:t>9</w:t>
      </w:r>
      <w:r>
        <w:t>.</w:t>
      </w:r>
    </w:p>
    <w:p w:rsidR="008E36E4" w:rsidRDefault="008E36E4" w:rsidP="000852A0">
      <w:pPr>
        <w:pStyle w:val="Heading7"/>
      </w:pPr>
      <w:r>
        <w:t xml:space="preserve">Figures and Tables </w:t>
      </w:r>
      <w:r w:rsidR="00C62767">
        <w:t>w</w:t>
      </w:r>
      <w:r>
        <w:t>ithin Appendices</w:t>
      </w:r>
    </w:p>
    <w:p w:rsidR="008E36E4" w:rsidRDefault="008E36E4" w:rsidP="007165C3">
      <w:pPr>
        <w:pStyle w:val="BodyText"/>
        <w:numPr>
          <w:ins w:id="29" w:author="Betsy Edwards" w:date="2010-06-04T12:20:00Z"/>
        </w:numPr>
      </w:pPr>
      <w:r>
        <w:t xml:space="preserve">When you first add a figure or table to an appendix, it will be numbered as though it were in a regular chapter.  </w:t>
      </w:r>
      <w:r w:rsidR="0083772F">
        <w:t>(E</w:t>
      </w:r>
      <w:r>
        <w:t>xample</w:t>
      </w:r>
      <w:r w:rsidR="0083772F">
        <w:t>:  W</w:t>
      </w:r>
      <w:r>
        <w:t xml:space="preserve">hen the figure below was first inserted, it </w:t>
      </w:r>
      <w:r w:rsidR="00E43FC4">
        <w:t>said</w:t>
      </w:r>
      <w:r>
        <w:t xml:space="preserve"> “Figure 4.1”</w:t>
      </w:r>
      <w:r w:rsidR="00E43FC4">
        <w:t xml:space="preserve"> but </w:t>
      </w:r>
      <w:r>
        <w:t>it</w:t>
      </w:r>
      <w:r w:rsidR="00E43FC4">
        <w:t xml:space="preserve">’s </w:t>
      </w:r>
      <w:r w:rsidR="0083772F">
        <w:t>required</w:t>
      </w:r>
      <w:r w:rsidR="00E43FC4">
        <w:t xml:space="preserve"> to display as</w:t>
      </w:r>
      <w:r>
        <w:t xml:space="preserve"> “Figure A.1”</w:t>
      </w:r>
      <w:r w:rsidR="00E43FC4">
        <w:t>.</w:t>
      </w:r>
      <w:r w:rsidR="0083772F">
        <w:t>)</w:t>
      </w:r>
      <w:r>
        <w:t xml:space="preserve"> </w:t>
      </w:r>
      <w:r w:rsidR="0083772F">
        <w:t xml:space="preserve"> </w:t>
      </w:r>
    </w:p>
    <w:p w:rsidR="0083772F" w:rsidRDefault="0083772F" w:rsidP="008E36E4">
      <w:pPr>
        <w:pStyle w:val="BodyText"/>
      </w:pPr>
    </w:p>
    <w:p w:rsidR="007165C3" w:rsidRDefault="003F4F3A" w:rsidP="007165C3">
      <w:pPr>
        <w:pStyle w:val="BodyText"/>
        <w:jc w:val="center"/>
      </w:pPr>
      <w:r>
        <w:rPr>
          <w:noProof/>
        </w:rPr>
        <w:drawing>
          <wp:inline distT="0" distB="0" distL="0" distR="0">
            <wp:extent cx="800100" cy="790575"/>
            <wp:effectExtent l="0" t="0" r="0" b="9525"/>
            <wp:docPr id="3" name="Picture 3"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P00640_"/>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100" cy="790575"/>
                    </a:xfrm>
                    <a:prstGeom prst="rect">
                      <a:avLst/>
                    </a:prstGeom>
                    <a:noFill/>
                    <a:ln>
                      <a:noFill/>
                    </a:ln>
                  </pic:spPr>
                </pic:pic>
              </a:graphicData>
            </a:graphic>
          </wp:inline>
        </w:drawing>
      </w:r>
    </w:p>
    <w:p w:rsidR="007165C3" w:rsidRDefault="007165C3" w:rsidP="007165C3">
      <w:pPr>
        <w:pStyle w:val="Caption"/>
      </w:pPr>
      <w:bookmarkStart w:id="30" w:name="_Toc394491151"/>
      <w:r>
        <w:t xml:space="preserve">Figure </w:t>
      </w:r>
      <w:r w:rsidR="00FD099B">
        <w:fldChar w:fldCharType="begin"/>
      </w:r>
      <w:r w:rsidR="00EA4BE7">
        <w:instrText xml:space="preserve"> STYLEREF 6 \s </w:instrText>
      </w:r>
      <w:r w:rsidR="00FD099B">
        <w:fldChar w:fldCharType="separate"/>
      </w:r>
      <w:r>
        <w:rPr>
          <w:noProof/>
        </w:rPr>
        <w:t>A</w:t>
      </w:r>
      <w:r w:rsidR="00FD099B">
        <w:rPr>
          <w:noProof/>
        </w:rPr>
        <w:fldChar w:fldCharType="end"/>
      </w:r>
      <w:r>
        <w:t>.</w:t>
      </w:r>
      <w:r w:rsidR="00FD099B">
        <w:fldChar w:fldCharType="begin"/>
      </w:r>
      <w:r w:rsidR="00EA4BE7">
        <w:instrText xml:space="preserve"> SEQ Figure \* ARABIC \s 6 </w:instrText>
      </w:r>
      <w:r w:rsidR="00FD099B">
        <w:fldChar w:fldCharType="separate"/>
      </w:r>
      <w:r>
        <w:rPr>
          <w:noProof/>
        </w:rPr>
        <w:t>1</w:t>
      </w:r>
      <w:r w:rsidR="00FD099B">
        <w:rPr>
          <w:noProof/>
        </w:rPr>
        <w:fldChar w:fldCharType="end"/>
      </w:r>
      <w:r>
        <w:t xml:space="preserve"> First Figure in Appendix A</w:t>
      </w:r>
      <w:bookmarkEnd w:id="30"/>
    </w:p>
    <w:p w:rsidR="001E2A54" w:rsidRDefault="001E2A54" w:rsidP="007165C3">
      <w:pPr>
        <w:pStyle w:val="BodyText"/>
        <w:jc w:val="center"/>
      </w:pPr>
      <w:r>
        <w:br w:type="page"/>
      </w:r>
    </w:p>
    <w:p w:rsidR="008E36E4" w:rsidRDefault="008E36E4" w:rsidP="008E36E4">
      <w:pPr>
        <w:pStyle w:val="BodyText"/>
      </w:pPr>
    </w:p>
    <w:p w:rsidR="001950A2" w:rsidRPr="001950A2" w:rsidRDefault="00B07E7A" w:rsidP="001950A2">
      <w:pPr>
        <w:pStyle w:val="Heading6"/>
      </w:pPr>
      <w:bookmarkStart w:id="31" w:name="_Toc412224294"/>
      <w:r w:rsidRPr="00824257">
        <w:t>Enter Your Appendix Title Here</w:t>
      </w:r>
      <w:bookmarkEnd w:id="31"/>
    </w:p>
    <w:p w:rsidR="001950A2" w:rsidRDefault="008E36E4" w:rsidP="008E36E4">
      <w:pPr>
        <w:pStyle w:val="BodyText"/>
      </w:pPr>
      <w:r>
        <w:t xml:space="preserve">If you need additional appendices, </w:t>
      </w:r>
      <w:r w:rsidR="001950A2">
        <w:t xml:space="preserve">follow these steps: </w:t>
      </w:r>
    </w:p>
    <w:p w:rsidR="001950A2" w:rsidRDefault="001950A2" w:rsidP="001C3B5C">
      <w:pPr>
        <w:pStyle w:val="BodyText"/>
        <w:numPr>
          <w:ilvl w:val="0"/>
          <w:numId w:val="18"/>
        </w:numPr>
      </w:pPr>
      <w:r>
        <w:t>Insert a Page Break.</w:t>
      </w:r>
    </w:p>
    <w:p w:rsidR="001950A2" w:rsidRDefault="0083772F" w:rsidP="001C3B5C">
      <w:pPr>
        <w:pStyle w:val="BodyText"/>
        <w:numPr>
          <w:ilvl w:val="0"/>
          <w:numId w:val="18"/>
        </w:numPr>
      </w:pPr>
      <w:r>
        <w:t>T</w:t>
      </w:r>
      <w:r w:rsidR="001950A2">
        <w:t xml:space="preserve">ype the headline </w:t>
      </w:r>
      <w:r>
        <w:t xml:space="preserve">that you want in </w:t>
      </w:r>
      <w:r w:rsidR="00707B89">
        <w:t>regular</w:t>
      </w:r>
      <w:r>
        <w:t xml:space="preserve"> text</w:t>
      </w:r>
      <w:r w:rsidR="001950A2">
        <w:t>.</w:t>
      </w:r>
    </w:p>
    <w:p w:rsidR="001950A2" w:rsidRDefault="001950A2" w:rsidP="001C3B5C">
      <w:pPr>
        <w:pStyle w:val="BodyText"/>
        <w:numPr>
          <w:ilvl w:val="0"/>
          <w:numId w:val="18"/>
        </w:numPr>
      </w:pPr>
      <w:r>
        <w:t xml:space="preserve">Select the </w:t>
      </w:r>
      <w:r w:rsidR="00707B89">
        <w:t>text</w:t>
      </w:r>
      <w:r>
        <w:t xml:space="preserve"> and apply a </w:t>
      </w:r>
      <w:r w:rsidR="008E36E4">
        <w:t>“</w:t>
      </w:r>
      <w:r>
        <w:t xml:space="preserve">Heading 6” style.  </w:t>
      </w:r>
    </w:p>
    <w:p w:rsidR="00B6563B" w:rsidRDefault="00B6563B" w:rsidP="00B6563B">
      <w:pPr>
        <w:pStyle w:val="BodyText"/>
      </w:pPr>
    </w:p>
    <w:p w:rsidR="00B6563B" w:rsidRDefault="00B6563B" w:rsidP="00B6563B">
      <w:pPr>
        <w:pStyle w:val="BodyText"/>
      </w:pPr>
    </w:p>
    <w:sectPr w:rsidR="00B6563B" w:rsidSect="00E002ED">
      <w:footerReference w:type="default" r:id="rId12"/>
      <w:pgSz w:w="12240" w:h="15840" w:code="1"/>
      <w:pgMar w:top="1440" w:right="1440" w:bottom="1440" w:left="1440" w:header="720" w:footer="288"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B57" w:rsidRDefault="00F95B57">
      <w:r>
        <w:separator/>
      </w:r>
    </w:p>
  </w:endnote>
  <w:endnote w:type="continuationSeparator" w:id="0">
    <w:p w:rsidR="00F95B57" w:rsidRDefault="00F95B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608" w:rsidRDefault="00FD099B" w:rsidP="007B6B67">
    <w:pPr>
      <w:pStyle w:val="Footer"/>
      <w:jc w:val="center"/>
    </w:pPr>
    <w:r>
      <w:fldChar w:fldCharType="begin"/>
    </w:r>
    <w:r w:rsidR="00D21608">
      <w:instrText xml:space="preserve"> PAGE   \* MERGEFORMAT </w:instrText>
    </w:r>
    <w:r>
      <w:fldChar w:fldCharType="separate"/>
    </w:r>
    <w:r w:rsidR="00900243">
      <w:rPr>
        <w:noProof/>
      </w:rPr>
      <w:t>VIII</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0E3" w:rsidRDefault="00FD099B" w:rsidP="007B6B67">
    <w:pPr>
      <w:pStyle w:val="Footer"/>
      <w:jc w:val="center"/>
    </w:pPr>
    <w:r>
      <w:fldChar w:fldCharType="begin"/>
    </w:r>
    <w:r w:rsidR="00BF60E3">
      <w:instrText xml:space="preserve"> PAGE   \* MERGEFORMAT </w:instrText>
    </w:r>
    <w:r>
      <w:fldChar w:fldCharType="separate"/>
    </w:r>
    <w:r w:rsidR="00900243">
      <w:rPr>
        <w:noProof/>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B57" w:rsidRDefault="00F95B57">
      <w:r>
        <w:separator/>
      </w:r>
    </w:p>
  </w:footnote>
  <w:footnote w:type="continuationSeparator" w:id="0">
    <w:p w:rsidR="00F95B57" w:rsidRDefault="00F95B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2E0661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3CC7FC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42EB3B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C6E3DD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17AEFF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7C4E10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9C173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46490B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E9273CE"/>
    <w:lvl w:ilvl="0">
      <w:start w:val="1"/>
      <w:numFmt w:val="decimal"/>
      <w:pStyle w:val="ListNumber"/>
      <w:lvlText w:val="%1."/>
      <w:lvlJc w:val="left"/>
      <w:pPr>
        <w:tabs>
          <w:tab w:val="num" w:pos="360"/>
        </w:tabs>
        <w:ind w:left="360" w:hanging="360"/>
      </w:pPr>
    </w:lvl>
  </w:abstractNum>
  <w:abstractNum w:abstractNumId="9">
    <w:nsid w:val="FFFFFF89"/>
    <w:multiLevelType w:val="singleLevel"/>
    <w:tmpl w:val="284C39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871F0D"/>
    <w:multiLevelType w:val="hybridMultilevel"/>
    <w:tmpl w:val="4AFC1D1E"/>
    <w:lvl w:ilvl="0" w:tplc="B02AF16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157965B6"/>
    <w:multiLevelType w:val="multilevel"/>
    <w:tmpl w:val="1B084830"/>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decimal"/>
      <w:suff w:val="space"/>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suff w:val="space"/>
      <w:lvlText w:val="%6.%7.%8.%9"/>
      <w:lvlJc w:val="left"/>
      <w:pPr>
        <w:ind w:left="0" w:firstLine="0"/>
      </w:pPr>
      <w:rPr>
        <w:rFonts w:hint="default"/>
      </w:rPr>
    </w:lvl>
  </w:abstractNum>
  <w:abstractNum w:abstractNumId="12">
    <w:nsid w:val="17BB27E3"/>
    <w:multiLevelType w:val="multilevel"/>
    <w:tmpl w:val="BD480CC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Heading6"/>
      <w:suff w:val="nothing"/>
      <w:lvlText w:val="Appendix %6 - "/>
      <w:lvlJc w:val="left"/>
      <w:pPr>
        <w:ind w:left="0" w:firstLine="0"/>
      </w:pPr>
      <w:rPr>
        <w:rFonts w:ascii="Times New Roman" w:hAnsi="Times New Roman" w:hint="default"/>
        <w:b/>
        <w:i w:val="0"/>
        <w:sz w:val="3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E11247F"/>
    <w:multiLevelType w:val="hybridMultilevel"/>
    <w:tmpl w:val="B86479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15">
    <w:nsid w:val="321C0D15"/>
    <w:multiLevelType w:val="multilevel"/>
    <w:tmpl w:val="72360F7C"/>
    <w:lvl w:ilvl="0">
      <w:start w:val="1"/>
      <w:numFmt w:val="upperRoman"/>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1">
      <w:start w:val="1"/>
      <w:numFmt w:val="none"/>
      <w:pStyle w:val="Heading2"/>
      <w:suff w:val="space"/>
      <w:lvlText w:val=""/>
      <w:lvlJc w:val="left"/>
      <w:pPr>
        <w:ind w:left="0" w:firstLine="0"/>
      </w:pPr>
      <w:rPr>
        <w:rFonts w:hint="default"/>
      </w:rPr>
    </w:lvl>
    <w:lvl w:ilvl="2">
      <w:start w:val="1"/>
      <w:numFmt w:val="none"/>
      <w:pStyle w:val="Heading3"/>
      <w:suff w:val="space"/>
      <w:lvlText w:val=""/>
      <w:lvlJc w:val="left"/>
      <w:pPr>
        <w:ind w:left="0" w:firstLine="0"/>
      </w:pPr>
      <w:rPr>
        <w:rFonts w:hint="default"/>
      </w:rPr>
    </w:lvl>
    <w:lvl w:ilvl="3">
      <w:start w:val="1"/>
      <w:numFmt w:val="none"/>
      <w:pStyle w:val="Heading4"/>
      <w:suff w:val="space"/>
      <w:lvlText w:val=""/>
      <w:lvlJc w:val="left"/>
      <w:pPr>
        <w:ind w:left="0" w:firstLine="0"/>
      </w:pPr>
      <w:rPr>
        <w:rFonts w:hint="default"/>
      </w:rPr>
    </w:lvl>
    <w:lvl w:ilvl="4">
      <w:start w:val="1"/>
      <w:numFmt w:val="none"/>
      <w:pStyle w:val="Heading5"/>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pStyle w:val="Heading7"/>
      <w:suff w:val="space"/>
      <w:lvlText w:val=""/>
      <w:lvlJc w:val="left"/>
      <w:pPr>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suff w:val="space"/>
      <w:lvlText w:val=""/>
      <w:lvlJc w:val="left"/>
      <w:pPr>
        <w:ind w:left="0" w:firstLine="0"/>
      </w:pPr>
      <w:rPr>
        <w:rFonts w:hint="default"/>
      </w:rPr>
    </w:lvl>
  </w:abstractNum>
  <w:abstractNum w:abstractNumId="16">
    <w:nsid w:val="477F1A9B"/>
    <w:multiLevelType w:val="hybridMultilevel"/>
    <w:tmpl w:val="B86479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B5A61F5"/>
    <w:multiLevelType w:val="hybridMultilevel"/>
    <w:tmpl w:val="6116E314"/>
    <w:lvl w:ilvl="0" w:tplc="61349098">
      <w:start w:val="1"/>
      <w:numFmt w:val="upperRoman"/>
      <w:lvlText w:val="Chapter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CB3630A"/>
    <w:multiLevelType w:val="hybridMultilevel"/>
    <w:tmpl w:val="A7C6E6D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ABB38B6"/>
    <w:multiLevelType w:val="multilevel"/>
    <w:tmpl w:val="1B084830"/>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decimal"/>
      <w:suff w:val="space"/>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suff w:val="space"/>
      <w:lvlText w:val="%6.%7.%8.%9"/>
      <w:lvlJc w:val="left"/>
      <w:pPr>
        <w:ind w:left="0" w:firstLine="0"/>
      </w:pPr>
      <w:rPr>
        <w:rFont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5"/>
  </w:num>
  <w:num w:numId="14">
    <w:abstractNumId w:val="11"/>
  </w:num>
  <w:num w:numId="15">
    <w:abstractNumId w:val="19"/>
  </w:num>
  <w:num w:numId="16">
    <w:abstractNumId w:val="18"/>
  </w:num>
  <w:num w:numId="17">
    <w:abstractNumId w:val="13"/>
  </w:num>
  <w:num w:numId="18">
    <w:abstractNumId w:val="16"/>
  </w:num>
  <w:num w:numId="19">
    <w:abstractNumId w:val="17"/>
  </w:num>
  <w:num w:numId="20">
    <w:abstractNumId w:val="1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stylePaneSortMethod w:val="000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1E1FDE"/>
    <w:rsid w:val="00080FEA"/>
    <w:rsid w:val="000852A0"/>
    <w:rsid w:val="000E593C"/>
    <w:rsid w:val="00111837"/>
    <w:rsid w:val="00123F1C"/>
    <w:rsid w:val="001259E8"/>
    <w:rsid w:val="00143234"/>
    <w:rsid w:val="00163A7E"/>
    <w:rsid w:val="00186384"/>
    <w:rsid w:val="00187B28"/>
    <w:rsid w:val="001940DF"/>
    <w:rsid w:val="001950A2"/>
    <w:rsid w:val="001A7B8D"/>
    <w:rsid w:val="001C130F"/>
    <w:rsid w:val="001C3B5C"/>
    <w:rsid w:val="001D330E"/>
    <w:rsid w:val="001D4386"/>
    <w:rsid w:val="001E1FDE"/>
    <w:rsid w:val="001E2A54"/>
    <w:rsid w:val="002023FD"/>
    <w:rsid w:val="00231C50"/>
    <w:rsid w:val="00234E0D"/>
    <w:rsid w:val="00250C59"/>
    <w:rsid w:val="00255DE8"/>
    <w:rsid w:val="00262633"/>
    <w:rsid w:val="0026443F"/>
    <w:rsid w:val="002674CE"/>
    <w:rsid w:val="00276A01"/>
    <w:rsid w:val="002A5447"/>
    <w:rsid w:val="002C1B1F"/>
    <w:rsid w:val="002D7A68"/>
    <w:rsid w:val="002E31F0"/>
    <w:rsid w:val="00322894"/>
    <w:rsid w:val="00324CA1"/>
    <w:rsid w:val="00343485"/>
    <w:rsid w:val="00345D79"/>
    <w:rsid w:val="00361018"/>
    <w:rsid w:val="00361DA3"/>
    <w:rsid w:val="00373EB9"/>
    <w:rsid w:val="003837E6"/>
    <w:rsid w:val="00385B50"/>
    <w:rsid w:val="003A3C6D"/>
    <w:rsid w:val="003B05BD"/>
    <w:rsid w:val="003B4EA5"/>
    <w:rsid w:val="003C55D4"/>
    <w:rsid w:val="003F4F3A"/>
    <w:rsid w:val="003F65E1"/>
    <w:rsid w:val="00427DEF"/>
    <w:rsid w:val="00436C34"/>
    <w:rsid w:val="00440EEB"/>
    <w:rsid w:val="004416DD"/>
    <w:rsid w:val="0044458F"/>
    <w:rsid w:val="00444905"/>
    <w:rsid w:val="004472D4"/>
    <w:rsid w:val="00462579"/>
    <w:rsid w:val="0046775A"/>
    <w:rsid w:val="00472EFF"/>
    <w:rsid w:val="00473D56"/>
    <w:rsid w:val="004C72AD"/>
    <w:rsid w:val="00512C72"/>
    <w:rsid w:val="005164F5"/>
    <w:rsid w:val="00522FF1"/>
    <w:rsid w:val="00543520"/>
    <w:rsid w:val="005461E9"/>
    <w:rsid w:val="00555A8D"/>
    <w:rsid w:val="00555F43"/>
    <w:rsid w:val="00581968"/>
    <w:rsid w:val="0059719E"/>
    <w:rsid w:val="00597CD2"/>
    <w:rsid w:val="005A4460"/>
    <w:rsid w:val="005B0154"/>
    <w:rsid w:val="005B14E0"/>
    <w:rsid w:val="005B4F6E"/>
    <w:rsid w:val="005E512F"/>
    <w:rsid w:val="005F07DA"/>
    <w:rsid w:val="005F6E99"/>
    <w:rsid w:val="00606784"/>
    <w:rsid w:val="00634D7D"/>
    <w:rsid w:val="0064632E"/>
    <w:rsid w:val="00661C4D"/>
    <w:rsid w:val="00663235"/>
    <w:rsid w:val="0069365F"/>
    <w:rsid w:val="006B50F3"/>
    <w:rsid w:val="006C1E3A"/>
    <w:rsid w:val="006C563D"/>
    <w:rsid w:val="006D302B"/>
    <w:rsid w:val="006D5464"/>
    <w:rsid w:val="007022E1"/>
    <w:rsid w:val="00707B89"/>
    <w:rsid w:val="007165C3"/>
    <w:rsid w:val="0073679D"/>
    <w:rsid w:val="0074308A"/>
    <w:rsid w:val="00775600"/>
    <w:rsid w:val="00776555"/>
    <w:rsid w:val="007A3BD4"/>
    <w:rsid w:val="007A7231"/>
    <w:rsid w:val="007B6B67"/>
    <w:rsid w:val="007D6A8D"/>
    <w:rsid w:val="00824257"/>
    <w:rsid w:val="0083772F"/>
    <w:rsid w:val="00847786"/>
    <w:rsid w:val="008834A4"/>
    <w:rsid w:val="0088775E"/>
    <w:rsid w:val="008B51A8"/>
    <w:rsid w:val="008D033E"/>
    <w:rsid w:val="008E36E4"/>
    <w:rsid w:val="008F0EC3"/>
    <w:rsid w:val="00900243"/>
    <w:rsid w:val="00923729"/>
    <w:rsid w:val="00934433"/>
    <w:rsid w:val="00943ED5"/>
    <w:rsid w:val="0097374D"/>
    <w:rsid w:val="009C00EE"/>
    <w:rsid w:val="009C58B4"/>
    <w:rsid w:val="009D769F"/>
    <w:rsid w:val="009D7F7E"/>
    <w:rsid w:val="009E04BA"/>
    <w:rsid w:val="00A00697"/>
    <w:rsid w:val="00A053C8"/>
    <w:rsid w:val="00A35259"/>
    <w:rsid w:val="00A36EC1"/>
    <w:rsid w:val="00A430C3"/>
    <w:rsid w:val="00A51897"/>
    <w:rsid w:val="00A63170"/>
    <w:rsid w:val="00A86E56"/>
    <w:rsid w:val="00AA3176"/>
    <w:rsid w:val="00B0520B"/>
    <w:rsid w:val="00B06ECD"/>
    <w:rsid w:val="00B07E7A"/>
    <w:rsid w:val="00B12FCC"/>
    <w:rsid w:val="00B138CC"/>
    <w:rsid w:val="00B56B77"/>
    <w:rsid w:val="00B651F6"/>
    <w:rsid w:val="00B6563B"/>
    <w:rsid w:val="00B803BD"/>
    <w:rsid w:val="00B803D6"/>
    <w:rsid w:val="00B8096F"/>
    <w:rsid w:val="00B80A02"/>
    <w:rsid w:val="00B96120"/>
    <w:rsid w:val="00B97DD4"/>
    <w:rsid w:val="00BB580F"/>
    <w:rsid w:val="00BE0B81"/>
    <w:rsid w:val="00BE63C8"/>
    <w:rsid w:val="00BE6B17"/>
    <w:rsid w:val="00BF60E3"/>
    <w:rsid w:val="00C106FA"/>
    <w:rsid w:val="00C17C26"/>
    <w:rsid w:val="00C22C3E"/>
    <w:rsid w:val="00C23060"/>
    <w:rsid w:val="00C36C16"/>
    <w:rsid w:val="00C4144B"/>
    <w:rsid w:val="00C43497"/>
    <w:rsid w:val="00C47F5B"/>
    <w:rsid w:val="00C5692F"/>
    <w:rsid w:val="00C62365"/>
    <w:rsid w:val="00C62767"/>
    <w:rsid w:val="00C6324B"/>
    <w:rsid w:val="00C80362"/>
    <w:rsid w:val="00C92CD5"/>
    <w:rsid w:val="00C9397F"/>
    <w:rsid w:val="00CA6893"/>
    <w:rsid w:val="00CB1E0E"/>
    <w:rsid w:val="00CD05B6"/>
    <w:rsid w:val="00CE7256"/>
    <w:rsid w:val="00D15981"/>
    <w:rsid w:val="00D21608"/>
    <w:rsid w:val="00D30609"/>
    <w:rsid w:val="00D33C12"/>
    <w:rsid w:val="00D67382"/>
    <w:rsid w:val="00D90412"/>
    <w:rsid w:val="00D93502"/>
    <w:rsid w:val="00DA3711"/>
    <w:rsid w:val="00DD1B73"/>
    <w:rsid w:val="00DF5ACB"/>
    <w:rsid w:val="00E002ED"/>
    <w:rsid w:val="00E12E93"/>
    <w:rsid w:val="00E3017A"/>
    <w:rsid w:val="00E43FC4"/>
    <w:rsid w:val="00E907C8"/>
    <w:rsid w:val="00EA3D10"/>
    <w:rsid w:val="00EA4BE7"/>
    <w:rsid w:val="00EB02EE"/>
    <w:rsid w:val="00EB2723"/>
    <w:rsid w:val="00EB553E"/>
    <w:rsid w:val="00EC14E6"/>
    <w:rsid w:val="00ED4A44"/>
    <w:rsid w:val="00F12B72"/>
    <w:rsid w:val="00F207E3"/>
    <w:rsid w:val="00F3015D"/>
    <w:rsid w:val="00F54F05"/>
    <w:rsid w:val="00F55D84"/>
    <w:rsid w:val="00F76609"/>
    <w:rsid w:val="00F95B57"/>
    <w:rsid w:val="00FA2E97"/>
    <w:rsid w:val="00FC69A3"/>
    <w:rsid w:val="00FD0730"/>
    <w:rsid w:val="00FD099B"/>
    <w:rsid w:val="00FD5D6C"/>
    <w:rsid w:val="00FE238C"/>
    <w:rsid w:val="00FF3E5A"/>
    <w:rsid w:val="00FF635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qFormat="1"/>
    <w:lsdException w:name="TOC Heading" w:uiPriority="39" w:qFormat="1"/>
  </w:latentStyles>
  <w:style w:type="paragraph" w:default="1" w:styleId="Normal">
    <w:name w:val="Normal"/>
    <w:rsid w:val="00F76609"/>
    <w:pPr>
      <w:spacing w:line="360" w:lineRule="auto"/>
    </w:pPr>
    <w:rPr>
      <w:sz w:val="24"/>
      <w:szCs w:val="24"/>
    </w:rPr>
  </w:style>
  <w:style w:type="paragraph" w:styleId="Heading1">
    <w:name w:val="heading 1"/>
    <w:basedOn w:val="Normal"/>
    <w:next w:val="BodyText"/>
    <w:qFormat/>
    <w:rsid w:val="002D7A68"/>
    <w:pPr>
      <w:keepNext/>
      <w:spacing w:after="240"/>
      <w:jc w:val="center"/>
      <w:outlineLvl w:val="0"/>
    </w:pPr>
    <w:rPr>
      <w:rFonts w:cs="Arial"/>
      <w:b/>
      <w:bCs/>
      <w:kern w:val="32"/>
      <w:sz w:val="32"/>
      <w:szCs w:val="32"/>
    </w:rPr>
  </w:style>
  <w:style w:type="paragraph" w:styleId="Heading2">
    <w:name w:val="heading 2"/>
    <w:basedOn w:val="Normal"/>
    <w:next w:val="BodyText"/>
    <w:qFormat/>
    <w:rsid w:val="00B97DD4"/>
    <w:pPr>
      <w:keepNext/>
      <w:numPr>
        <w:ilvl w:val="1"/>
        <w:numId w:val="13"/>
      </w:numPr>
      <w:spacing w:before="240"/>
      <w:jc w:val="center"/>
      <w:outlineLvl w:val="1"/>
    </w:pPr>
    <w:rPr>
      <w:b/>
      <w:bCs/>
      <w:iCs/>
      <w:sz w:val="28"/>
      <w:szCs w:val="28"/>
    </w:rPr>
  </w:style>
  <w:style w:type="paragraph" w:styleId="Heading3">
    <w:name w:val="heading 3"/>
    <w:basedOn w:val="Normal"/>
    <w:next w:val="BodyText"/>
    <w:qFormat/>
    <w:rsid w:val="00B97DD4"/>
    <w:pPr>
      <w:keepNext/>
      <w:numPr>
        <w:ilvl w:val="2"/>
        <w:numId w:val="13"/>
      </w:numPr>
      <w:spacing w:before="240"/>
      <w:jc w:val="center"/>
      <w:outlineLvl w:val="2"/>
    </w:pPr>
    <w:rPr>
      <w:rFonts w:cs="Arial"/>
      <w:b/>
      <w:i/>
      <w:kern w:val="32"/>
      <w:sz w:val="26"/>
      <w:szCs w:val="26"/>
    </w:rPr>
  </w:style>
  <w:style w:type="paragraph" w:styleId="Heading4">
    <w:name w:val="heading 4"/>
    <w:basedOn w:val="Normal"/>
    <w:next w:val="BodyText"/>
    <w:qFormat/>
    <w:rsid w:val="00B97DD4"/>
    <w:pPr>
      <w:numPr>
        <w:ilvl w:val="3"/>
        <w:numId w:val="13"/>
      </w:numPr>
      <w:spacing w:before="240"/>
      <w:outlineLvl w:val="3"/>
    </w:pPr>
    <w:rPr>
      <w:b/>
      <w:bCs/>
      <w:i/>
      <w:szCs w:val="28"/>
    </w:rPr>
  </w:style>
  <w:style w:type="paragraph" w:styleId="Heading5">
    <w:name w:val="heading 5"/>
    <w:basedOn w:val="Normal"/>
    <w:next w:val="BodyText"/>
    <w:qFormat/>
    <w:rsid w:val="00B97DD4"/>
    <w:pPr>
      <w:keepNext/>
      <w:numPr>
        <w:ilvl w:val="4"/>
        <w:numId w:val="13"/>
      </w:numPr>
      <w:spacing w:before="240"/>
      <w:outlineLvl w:val="4"/>
    </w:pPr>
    <w:rPr>
      <w:rFonts w:cs="Arial"/>
      <w:b/>
      <w:bCs/>
      <w:i/>
      <w:iCs/>
      <w:kern w:val="32"/>
      <w:szCs w:val="26"/>
    </w:rPr>
  </w:style>
  <w:style w:type="paragraph" w:styleId="Heading6">
    <w:name w:val="heading 6"/>
    <w:basedOn w:val="Heading1"/>
    <w:next w:val="BodyText"/>
    <w:qFormat/>
    <w:rsid w:val="000852A0"/>
    <w:pPr>
      <w:numPr>
        <w:ilvl w:val="5"/>
        <w:numId w:val="12"/>
      </w:numPr>
      <w:outlineLvl w:val="5"/>
    </w:pPr>
    <w:rPr>
      <w:bCs w:val="0"/>
      <w:szCs w:val="22"/>
    </w:rPr>
  </w:style>
  <w:style w:type="paragraph" w:styleId="Heading7">
    <w:name w:val="heading 7"/>
    <w:basedOn w:val="Normal"/>
    <w:next w:val="BodyText"/>
    <w:qFormat/>
    <w:rsid w:val="00B97DD4"/>
    <w:pPr>
      <w:numPr>
        <w:ilvl w:val="6"/>
        <w:numId w:val="13"/>
      </w:numPr>
      <w:spacing w:before="240"/>
      <w:jc w:val="center"/>
      <w:outlineLvl w:val="6"/>
    </w:pPr>
    <w:rPr>
      <w:b/>
      <w:sz w:val="28"/>
    </w:rPr>
  </w:style>
  <w:style w:type="paragraph" w:styleId="Heading8">
    <w:name w:val="heading 8"/>
    <w:basedOn w:val="Normal"/>
    <w:next w:val="BodyText"/>
    <w:qFormat/>
    <w:rsid w:val="00B97DD4"/>
    <w:pPr>
      <w:numPr>
        <w:ilvl w:val="7"/>
        <w:numId w:val="13"/>
      </w:numPr>
      <w:spacing w:before="240"/>
      <w:jc w:val="center"/>
      <w:outlineLvl w:val="7"/>
    </w:pPr>
    <w:rPr>
      <w:b/>
      <w:i/>
      <w:iCs/>
      <w:sz w:val="26"/>
    </w:rPr>
  </w:style>
  <w:style w:type="paragraph" w:styleId="Heading9">
    <w:name w:val="heading 9"/>
    <w:basedOn w:val="Normal"/>
    <w:next w:val="BodyText"/>
    <w:qFormat/>
    <w:rsid w:val="00B97DD4"/>
    <w:pPr>
      <w:numPr>
        <w:ilvl w:val="8"/>
        <w:numId w:val="13"/>
      </w:numPr>
      <w:spacing w:before="240"/>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934433"/>
    <w:pPr>
      <w:spacing w:after="60" w:line="240" w:lineRule="auto"/>
      <w:jc w:val="center"/>
    </w:pPr>
    <w:rPr>
      <w:b/>
      <w:bCs/>
      <w:sz w:val="22"/>
      <w:szCs w:val="20"/>
    </w:rPr>
  </w:style>
  <w:style w:type="paragraph" w:customStyle="1" w:styleId="TitlePage">
    <w:name w:val="Title Page"/>
    <w:rsid w:val="00FD099B"/>
    <w:pPr>
      <w:jc w:val="center"/>
    </w:pPr>
    <w:rPr>
      <w:sz w:val="24"/>
    </w:rPr>
  </w:style>
  <w:style w:type="paragraph" w:customStyle="1" w:styleId="TitlePageRightAlign">
    <w:name w:val="Title Page Right Align"/>
    <w:basedOn w:val="TitlePage"/>
    <w:rsid w:val="00FD099B"/>
    <w:pPr>
      <w:jc w:val="right"/>
    </w:pPr>
  </w:style>
  <w:style w:type="paragraph" w:customStyle="1" w:styleId="PageHeading">
    <w:name w:val="Page Heading"/>
    <w:basedOn w:val="TitlePage"/>
    <w:next w:val="BodyText"/>
    <w:rsid w:val="007A7231"/>
    <w:pPr>
      <w:keepNext/>
      <w:spacing w:after="240" w:line="360" w:lineRule="auto"/>
      <w:outlineLvl w:val="0"/>
    </w:pPr>
    <w:rPr>
      <w:b/>
      <w:sz w:val="32"/>
    </w:rPr>
  </w:style>
  <w:style w:type="paragraph" w:customStyle="1" w:styleId="PageHeadingTOC">
    <w:name w:val="Page Heading TOC"/>
    <w:basedOn w:val="PageHeading"/>
    <w:next w:val="BodyText"/>
    <w:qFormat/>
    <w:rsid w:val="002A5447"/>
  </w:style>
  <w:style w:type="paragraph" w:styleId="TOC1">
    <w:name w:val="toc 1"/>
    <w:basedOn w:val="Normal"/>
    <w:next w:val="Normal"/>
    <w:autoRedefine/>
    <w:uiPriority w:val="39"/>
    <w:rsid w:val="007A7231"/>
    <w:pPr>
      <w:tabs>
        <w:tab w:val="right" w:leader="dot" w:pos="9350"/>
      </w:tabs>
      <w:ind w:left="432" w:hanging="432"/>
    </w:pPr>
  </w:style>
  <w:style w:type="paragraph" w:styleId="BodyText">
    <w:name w:val="Body Text"/>
    <w:basedOn w:val="Normal"/>
    <w:link w:val="BodyTextChar"/>
    <w:qFormat/>
    <w:rsid w:val="00E002ED"/>
    <w:pPr>
      <w:ind w:firstLine="720"/>
      <w:jc w:val="both"/>
    </w:pPr>
  </w:style>
  <w:style w:type="paragraph" w:styleId="TOC2">
    <w:name w:val="toc 2"/>
    <w:basedOn w:val="Normal"/>
    <w:next w:val="Normal"/>
    <w:autoRedefine/>
    <w:uiPriority w:val="39"/>
    <w:rsid w:val="00FD099B"/>
    <w:pPr>
      <w:ind w:left="245"/>
    </w:pPr>
  </w:style>
  <w:style w:type="paragraph" w:styleId="TOC3">
    <w:name w:val="toc 3"/>
    <w:basedOn w:val="Normal"/>
    <w:next w:val="Normal"/>
    <w:autoRedefine/>
    <w:uiPriority w:val="39"/>
    <w:rsid w:val="00FD099B"/>
    <w:pPr>
      <w:ind w:left="475"/>
    </w:pPr>
  </w:style>
  <w:style w:type="paragraph" w:styleId="TOC4">
    <w:name w:val="toc 4"/>
    <w:basedOn w:val="Normal"/>
    <w:next w:val="Normal"/>
    <w:autoRedefine/>
    <w:uiPriority w:val="39"/>
    <w:rsid w:val="00FD099B"/>
    <w:pPr>
      <w:ind w:left="720"/>
    </w:pPr>
  </w:style>
  <w:style w:type="paragraph" w:styleId="TOC5">
    <w:name w:val="toc 5"/>
    <w:basedOn w:val="Normal"/>
    <w:next w:val="Normal"/>
    <w:autoRedefine/>
    <w:semiHidden/>
    <w:rsid w:val="00FD099B"/>
    <w:pPr>
      <w:ind w:left="960"/>
    </w:pPr>
  </w:style>
  <w:style w:type="paragraph" w:styleId="TOC6">
    <w:name w:val="toc 6"/>
    <w:basedOn w:val="Normal"/>
    <w:next w:val="Normal"/>
    <w:autoRedefine/>
    <w:semiHidden/>
    <w:rsid w:val="00FD099B"/>
    <w:pPr>
      <w:ind w:left="1200"/>
    </w:pPr>
  </w:style>
  <w:style w:type="paragraph" w:styleId="TOC7">
    <w:name w:val="toc 7"/>
    <w:basedOn w:val="Normal"/>
    <w:next w:val="Normal"/>
    <w:autoRedefine/>
    <w:semiHidden/>
    <w:rsid w:val="00FD099B"/>
    <w:pPr>
      <w:ind w:left="1440"/>
    </w:pPr>
  </w:style>
  <w:style w:type="paragraph" w:styleId="TOC8">
    <w:name w:val="toc 8"/>
    <w:basedOn w:val="Normal"/>
    <w:next w:val="Normal"/>
    <w:autoRedefine/>
    <w:semiHidden/>
    <w:rsid w:val="00FD099B"/>
    <w:pPr>
      <w:ind w:left="1680"/>
    </w:pPr>
  </w:style>
  <w:style w:type="paragraph" w:styleId="TOC9">
    <w:name w:val="toc 9"/>
    <w:basedOn w:val="Normal"/>
    <w:next w:val="Normal"/>
    <w:autoRedefine/>
    <w:semiHidden/>
    <w:rsid w:val="00FD099B"/>
    <w:pPr>
      <w:ind w:left="1920"/>
    </w:pPr>
  </w:style>
  <w:style w:type="character" w:styleId="Hyperlink">
    <w:name w:val="Hyperlink"/>
    <w:uiPriority w:val="99"/>
    <w:rsid w:val="00FD099B"/>
    <w:rPr>
      <w:color w:val="0000FF"/>
      <w:u w:val="single"/>
    </w:rPr>
  </w:style>
  <w:style w:type="paragraph" w:styleId="TableofFigures">
    <w:name w:val="table of figures"/>
    <w:basedOn w:val="Normal"/>
    <w:next w:val="Normal"/>
    <w:uiPriority w:val="99"/>
    <w:rsid w:val="00FD099B"/>
    <w:pPr>
      <w:ind w:left="475" w:hanging="475"/>
    </w:pPr>
  </w:style>
  <w:style w:type="paragraph" w:styleId="Footer">
    <w:name w:val="footer"/>
    <w:basedOn w:val="Normal"/>
    <w:link w:val="FooterChar"/>
    <w:uiPriority w:val="99"/>
    <w:rsid w:val="00FD099B"/>
    <w:pPr>
      <w:tabs>
        <w:tab w:val="center" w:pos="4320"/>
        <w:tab w:val="right" w:pos="8640"/>
      </w:tabs>
    </w:pPr>
  </w:style>
  <w:style w:type="character" w:styleId="PageNumber">
    <w:name w:val="page number"/>
    <w:basedOn w:val="DefaultParagraphFont"/>
    <w:rsid w:val="00FD099B"/>
  </w:style>
  <w:style w:type="paragraph" w:styleId="Header">
    <w:name w:val="header"/>
    <w:basedOn w:val="Normal"/>
    <w:rsid w:val="00FD099B"/>
    <w:pPr>
      <w:tabs>
        <w:tab w:val="center" w:pos="4320"/>
        <w:tab w:val="right" w:pos="8640"/>
      </w:tabs>
    </w:pPr>
  </w:style>
  <w:style w:type="paragraph" w:customStyle="1" w:styleId="ButtonorMenuSelectionCharChar">
    <w:name w:val="Button or Menu Selection Char Char"/>
    <w:basedOn w:val="Normal"/>
    <w:autoRedefine/>
    <w:rsid w:val="00FD099B"/>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rsid w:val="00FD099B"/>
    <w:rPr>
      <w:rFonts w:ascii="Arial" w:hAnsi="Arial" w:cs="Arial"/>
      <w:b/>
      <w:sz w:val="24"/>
      <w:szCs w:val="24"/>
      <w:lang w:val="en-US" w:eastAsia="en-US" w:bidi="ar-SA"/>
    </w:rPr>
  </w:style>
  <w:style w:type="paragraph" w:customStyle="1" w:styleId="IntroText">
    <w:name w:val="Intro Text"/>
    <w:basedOn w:val="Normal"/>
    <w:rsid w:val="00FD099B"/>
    <w:pPr>
      <w:spacing w:line="240" w:lineRule="auto"/>
    </w:pPr>
    <w:rPr>
      <w:rFonts w:ascii="Arial" w:hAnsi="Arial"/>
    </w:rPr>
  </w:style>
  <w:style w:type="paragraph" w:customStyle="1" w:styleId="Text">
    <w:name w:val="Text"/>
    <w:rsid w:val="003F65E1"/>
    <w:pPr>
      <w:spacing w:line="360" w:lineRule="auto"/>
      <w:jc w:val="both"/>
    </w:pPr>
    <w:rPr>
      <w:sz w:val="24"/>
    </w:rPr>
  </w:style>
  <w:style w:type="character" w:customStyle="1" w:styleId="TitlePageChar">
    <w:name w:val="Title Page Char"/>
    <w:rsid w:val="00FD099B"/>
    <w:rPr>
      <w:sz w:val="24"/>
      <w:lang w:val="en-US" w:eastAsia="en-US" w:bidi="ar-SA"/>
    </w:rPr>
  </w:style>
  <w:style w:type="character" w:customStyle="1" w:styleId="PageHeadingChar">
    <w:name w:val="Page Heading Char"/>
    <w:rsid w:val="00FD099B"/>
    <w:rPr>
      <w:b/>
      <w:sz w:val="32"/>
      <w:lang w:val="en-US" w:eastAsia="en-US" w:bidi="ar-SA"/>
    </w:rPr>
  </w:style>
  <w:style w:type="character" w:styleId="FollowedHyperlink">
    <w:name w:val="FollowedHyperlink"/>
    <w:rsid w:val="00FD099B"/>
    <w:rPr>
      <w:color w:val="800080"/>
      <w:u w:val="single"/>
    </w:rPr>
  </w:style>
  <w:style w:type="paragraph" w:styleId="Bibliography">
    <w:name w:val="Bibliography"/>
    <w:basedOn w:val="BodyText"/>
    <w:qFormat/>
    <w:rsid w:val="00B138CC"/>
    <w:pPr>
      <w:spacing w:after="240" w:line="240" w:lineRule="auto"/>
      <w:ind w:left="720" w:hanging="720"/>
    </w:pPr>
  </w:style>
  <w:style w:type="character" w:styleId="CommentReference">
    <w:name w:val="annotation reference"/>
    <w:rsid w:val="00790CF1"/>
    <w:rPr>
      <w:sz w:val="16"/>
      <w:szCs w:val="16"/>
    </w:rPr>
  </w:style>
  <w:style w:type="paragraph" w:styleId="CommentText">
    <w:name w:val="annotation text"/>
    <w:basedOn w:val="Normal"/>
    <w:link w:val="CommentTextChar"/>
    <w:rsid w:val="00790CF1"/>
    <w:rPr>
      <w:sz w:val="20"/>
      <w:szCs w:val="20"/>
    </w:rPr>
  </w:style>
  <w:style w:type="character" w:customStyle="1" w:styleId="CommentTextChar">
    <w:name w:val="Comment Text Char"/>
    <w:basedOn w:val="DefaultParagraphFont"/>
    <w:link w:val="CommentText"/>
    <w:rsid w:val="00790CF1"/>
  </w:style>
  <w:style w:type="paragraph" w:styleId="CommentSubject">
    <w:name w:val="annotation subject"/>
    <w:basedOn w:val="CommentText"/>
    <w:next w:val="CommentText"/>
    <w:link w:val="CommentSubjectChar"/>
    <w:rsid w:val="00790CF1"/>
    <w:rPr>
      <w:b/>
      <w:bCs/>
    </w:rPr>
  </w:style>
  <w:style w:type="character" w:customStyle="1" w:styleId="CommentSubjectChar">
    <w:name w:val="Comment Subject Char"/>
    <w:link w:val="CommentSubject"/>
    <w:rsid w:val="00790CF1"/>
    <w:rPr>
      <w:b/>
      <w:bCs/>
    </w:rPr>
  </w:style>
  <w:style w:type="paragraph" w:styleId="BalloonText">
    <w:name w:val="Balloon Text"/>
    <w:basedOn w:val="Normal"/>
    <w:link w:val="BalloonTextChar"/>
    <w:rsid w:val="00790CF1"/>
    <w:pPr>
      <w:spacing w:line="240" w:lineRule="auto"/>
    </w:pPr>
    <w:rPr>
      <w:rFonts w:ascii="Tahoma" w:hAnsi="Tahoma" w:cs="Tahoma"/>
      <w:sz w:val="16"/>
      <w:szCs w:val="16"/>
    </w:rPr>
  </w:style>
  <w:style w:type="character" w:customStyle="1" w:styleId="BalloonTextChar">
    <w:name w:val="Balloon Text Char"/>
    <w:link w:val="BalloonText"/>
    <w:rsid w:val="00790CF1"/>
    <w:rPr>
      <w:rFonts w:ascii="Tahoma" w:hAnsi="Tahoma" w:cs="Tahoma"/>
      <w:sz w:val="16"/>
      <w:szCs w:val="16"/>
    </w:rPr>
  </w:style>
  <w:style w:type="paragraph" w:styleId="Revision">
    <w:name w:val="Revision"/>
    <w:hidden/>
    <w:uiPriority w:val="99"/>
    <w:semiHidden/>
    <w:rsid w:val="00243901"/>
    <w:rPr>
      <w:sz w:val="24"/>
      <w:szCs w:val="24"/>
    </w:rPr>
  </w:style>
  <w:style w:type="paragraph" w:styleId="DocumentMap">
    <w:name w:val="Document Map"/>
    <w:basedOn w:val="Normal"/>
    <w:link w:val="DocumentMapChar"/>
    <w:rsid w:val="002A5447"/>
    <w:rPr>
      <w:rFonts w:ascii="Tahoma" w:hAnsi="Tahoma" w:cs="Tahoma"/>
      <w:sz w:val="16"/>
      <w:szCs w:val="16"/>
    </w:rPr>
  </w:style>
  <w:style w:type="character" w:customStyle="1" w:styleId="DocumentMapChar">
    <w:name w:val="Document Map Char"/>
    <w:link w:val="DocumentMap"/>
    <w:rsid w:val="002A5447"/>
    <w:rPr>
      <w:rFonts w:ascii="Tahoma" w:hAnsi="Tahoma" w:cs="Tahoma"/>
      <w:sz w:val="16"/>
      <w:szCs w:val="16"/>
    </w:rPr>
  </w:style>
  <w:style w:type="paragraph" w:customStyle="1" w:styleId="TableText">
    <w:name w:val="Table Text"/>
    <w:basedOn w:val="Normal"/>
    <w:qFormat/>
    <w:rsid w:val="00C4144B"/>
    <w:pPr>
      <w:spacing w:before="60" w:after="60" w:line="240" w:lineRule="auto"/>
    </w:pPr>
  </w:style>
  <w:style w:type="paragraph" w:styleId="BlockText">
    <w:name w:val="Block Text"/>
    <w:basedOn w:val="Normal"/>
    <w:rsid w:val="00373EB9"/>
    <w:pPr>
      <w:spacing w:after="120"/>
      <w:ind w:left="1440" w:right="1440"/>
    </w:pPr>
  </w:style>
  <w:style w:type="paragraph" w:styleId="BodyText2">
    <w:name w:val="Body Text 2"/>
    <w:basedOn w:val="Normal"/>
    <w:link w:val="BodyText2Char"/>
    <w:rsid w:val="00373EB9"/>
    <w:pPr>
      <w:spacing w:after="120" w:line="480" w:lineRule="auto"/>
    </w:pPr>
  </w:style>
  <w:style w:type="character" w:customStyle="1" w:styleId="BodyText2Char">
    <w:name w:val="Body Text 2 Char"/>
    <w:link w:val="BodyText2"/>
    <w:rsid w:val="00373EB9"/>
    <w:rPr>
      <w:sz w:val="24"/>
      <w:szCs w:val="24"/>
    </w:rPr>
  </w:style>
  <w:style w:type="paragraph" w:styleId="BodyText3">
    <w:name w:val="Body Text 3"/>
    <w:basedOn w:val="Normal"/>
    <w:link w:val="BodyText3Char"/>
    <w:rsid w:val="00373EB9"/>
    <w:pPr>
      <w:spacing w:after="120"/>
    </w:pPr>
    <w:rPr>
      <w:sz w:val="16"/>
      <w:szCs w:val="16"/>
    </w:rPr>
  </w:style>
  <w:style w:type="character" w:customStyle="1" w:styleId="BodyText3Char">
    <w:name w:val="Body Text 3 Char"/>
    <w:link w:val="BodyText3"/>
    <w:rsid w:val="00373EB9"/>
    <w:rPr>
      <w:sz w:val="16"/>
      <w:szCs w:val="16"/>
    </w:rPr>
  </w:style>
  <w:style w:type="paragraph" w:styleId="BodyTextFirstIndent">
    <w:name w:val="Body Text First Indent"/>
    <w:basedOn w:val="BodyText"/>
    <w:link w:val="BodyTextFirstIndentChar"/>
    <w:rsid w:val="00373EB9"/>
    <w:pPr>
      <w:spacing w:after="120"/>
      <w:ind w:firstLine="210"/>
    </w:pPr>
  </w:style>
  <w:style w:type="character" w:customStyle="1" w:styleId="BodyTextChar">
    <w:name w:val="Body Text Char"/>
    <w:link w:val="BodyText"/>
    <w:rsid w:val="00E002ED"/>
    <w:rPr>
      <w:sz w:val="24"/>
      <w:szCs w:val="24"/>
    </w:rPr>
  </w:style>
  <w:style w:type="character" w:customStyle="1" w:styleId="BodyTextFirstIndentChar">
    <w:name w:val="Body Text First Indent Char"/>
    <w:basedOn w:val="BodyTextChar"/>
    <w:link w:val="BodyTextFirstIndent"/>
    <w:rsid w:val="00373EB9"/>
    <w:rPr>
      <w:sz w:val="24"/>
      <w:szCs w:val="24"/>
    </w:rPr>
  </w:style>
  <w:style w:type="paragraph" w:styleId="BodyTextIndent">
    <w:name w:val="Body Text Indent"/>
    <w:basedOn w:val="Normal"/>
    <w:link w:val="BodyTextIndentChar"/>
    <w:rsid w:val="00373EB9"/>
    <w:pPr>
      <w:spacing w:after="120"/>
      <w:ind w:left="360"/>
    </w:pPr>
  </w:style>
  <w:style w:type="character" w:customStyle="1" w:styleId="BodyTextIndentChar">
    <w:name w:val="Body Text Indent Char"/>
    <w:link w:val="BodyTextIndent"/>
    <w:rsid w:val="00373EB9"/>
    <w:rPr>
      <w:sz w:val="24"/>
      <w:szCs w:val="24"/>
    </w:rPr>
  </w:style>
  <w:style w:type="paragraph" w:styleId="BodyTextFirstIndent2">
    <w:name w:val="Body Text First Indent 2"/>
    <w:basedOn w:val="BodyTextIndent"/>
    <w:link w:val="BodyTextFirstIndent2Char"/>
    <w:rsid w:val="00373EB9"/>
    <w:pPr>
      <w:ind w:firstLine="210"/>
    </w:pPr>
  </w:style>
  <w:style w:type="character" w:customStyle="1" w:styleId="BodyTextFirstIndent2Char">
    <w:name w:val="Body Text First Indent 2 Char"/>
    <w:basedOn w:val="BodyTextIndentChar"/>
    <w:link w:val="BodyTextFirstIndent2"/>
    <w:rsid w:val="00373EB9"/>
    <w:rPr>
      <w:sz w:val="24"/>
      <w:szCs w:val="24"/>
    </w:rPr>
  </w:style>
  <w:style w:type="paragraph" w:styleId="BodyTextIndent2">
    <w:name w:val="Body Text Indent 2"/>
    <w:basedOn w:val="Normal"/>
    <w:link w:val="BodyTextIndent2Char"/>
    <w:rsid w:val="00373EB9"/>
    <w:pPr>
      <w:spacing w:after="120" w:line="480" w:lineRule="auto"/>
      <w:ind w:left="360"/>
    </w:pPr>
  </w:style>
  <w:style w:type="character" w:customStyle="1" w:styleId="BodyTextIndent2Char">
    <w:name w:val="Body Text Indent 2 Char"/>
    <w:link w:val="BodyTextIndent2"/>
    <w:rsid w:val="00373EB9"/>
    <w:rPr>
      <w:sz w:val="24"/>
      <w:szCs w:val="24"/>
    </w:rPr>
  </w:style>
  <w:style w:type="paragraph" w:styleId="BodyTextIndent3">
    <w:name w:val="Body Text Indent 3"/>
    <w:basedOn w:val="Normal"/>
    <w:link w:val="BodyTextIndent3Char"/>
    <w:rsid w:val="00373EB9"/>
    <w:pPr>
      <w:spacing w:after="120"/>
      <w:ind w:left="360"/>
    </w:pPr>
    <w:rPr>
      <w:sz w:val="16"/>
      <w:szCs w:val="16"/>
    </w:rPr>
  </w:style>
  <w:style w:type="character" w:customStyle="1" w:styleId="BodyTextIndent3Char">
    <w:name w:val="Body Text Indent 3 Char"/>
    <w:link w:val="BodyTextIndent3"/>
    <w:rsid w:val="00373EB9"/>
    <w:rPr>
      <w:sz w:val="16"/>
      <w:szCs w:val="16"/>
    </w:rPr>
  </w:style>
  <w:style w:type="paragraph" w:styleId="Closing">
    <w:name w:val="Closing"/>
    <w:basedOn w:val="Normal"/>
    <w:link w:val="ClosingChar"/>
    <w:rsid w:val="00373EB9"/>
    <w:pPr>
      <w:ind w:left="4320"/>
    </w:pPr>
  </w:style>
  <w:style w:type="character" w:customStyle="1" w:styleId="ClosingChar">
    <w:name w:val="Closing Char"/>
    <w:link w:val="Closing"/>
    <w:rsid w:val="00373EB9"/>
    <w:rPr>
      <w:sz w:val="24"/>
      <w:szCs w:val="24"/>
    </w:rPr>
  </w:style>
  <w:style w:type="paragraph" w:styleId="Date">
    <w:name w:val="Date"/>
    <w:basedOn w:val="Normal"/>
    <w:next w:val="Normal"/>
    <w:link w:val="DateChar"/>
    <w:rsid w:val="00373EB9"/>
  </w:style>
  <w:style w:type="character" w:customStyle="1" w:styleId="DateChar">
    <w:name w:val="Date Char"/>
    <w:link w:val="Date"/>
    <w:rsid w:val="00373EB9"/>
    <w:rPr>
      <w:sz w:val="24"/>
      <w:szCs w:val="24"/>
    </w:rPr>
  </w:style>
  <w:style w:type="paragraph" w:styleId="E-mailSignature">
    <w:name w:val="E-mail Signature"/>
    <w:basedOn w:val="Normal"/>
    <w:link w:val="E-mailSignatureChar"/>
    <w:rsid w:val="00373EB9"/>
  </w:style>
  <w:style w:type="character" w:customStyle="1" w:styleId="E-mailSignatureChar">
    <w:name w:val="E-mail Signature Char"/>
    <w:link w:val="E-mailSignature"/>
    <w:rsid w:val="00373EB9"/>
    <w:rPr>
      <w:sz w:val="24"/>
      <w:szCs w:val="24"/>
    </w:rPr>
  </w:style>
  <w:style w:type="paragraph" w:styleId="EndnoteText">
    <w:name w:val="endnote text"/>
    <w:basedOn w:val="Normal"/>
    <w:link w:val="EndnoteTextChar"/>
    <w:rsid w:val="00373EB9"/>
    <w:rPr>
      <w:sz w:val="20"/>
      <w:szCs w:val="20"/>
    </w:rPr>
  </w:style>
  <w:style w:type="character" w:customStyle="1" w:styleId="EndnoteTextChar">
    <w:name w:val="Endnote Text Char"/>
    <w:basedOn w:val="DefaultParagraphFont"/>
    <w:link w:val="EndnoteText"/>
    <w:rsid w:val="00373EB9"/>
  </w:style>
  <w:style w:type="paragraph" w:styleId="EnvelopeAddress">
    <w:name w:val="envelope address"/>
    <w:basedOn w:val="Normal"/>
    <w:rsid w:val="00373EB9"/>
    <w:pPr>
      <w:framePr w:w="7920" w:h="1980" w:hRule="exact" w:hSpace="180" w:wrap="auto" w:hAnchor="page" w:xAlign="center" w:yAlign="bottom"/>
      <w:ind w:left="2880"/>
    </w:pPr>
    <w:rPr>
      <w:rFonts w:ascii="Cambria" w:hAnsi="Cambria"/>
    </w:rPr>
  </w:style>
  <w:style w:type="paragraph" w:styleId="EnvelopeReturn">
    <w:name w:val="envelope return"/>
    <w:basedOn w:val="Normal"/>
    <w:rsid w:val="00373EB9"/>
    <w:rPr>
      <w:rFonts w:ascii="Cambria" w:hAnsi="Cambria"/>
      <w:sz w:val="20"/>
      <w:szCs w:val="20"/>
    </w:rPr>
  </w:style>
  <w:style w:type="paragraph" w:styleId="FootnoteText">
    <w:name w:val="footnote text"/>
    <w:basedOn w:val="Normal"/>
    <w:link w:val="FootnoteTextChar"/>
    <w:rsid w:val="00373EB9"/>
    <w:rPr>
      <w:sz w:val="20"/>
      <w:szCs w:val="20"/>
    </w:rPr>
  </w:style>
  <w:style w:type="character" w:customStyle="1" w:styleId="FootnoteTextChar">
    <w:name w:val="Footnote Text Char"/>
    <w:basedOn w:val="DefaultParagraphFont"/>
    <w:link w:val="FootnoteText"/>
    <w:rsid w:val="00373EB9"/>
  </w:style>
  <w:style w:type="paragraph" w:styleId="HTMLPreformatted">
    <w:name w:val="HTML Preformatted"/>
    <w:basedOn w:val="Normal"/>
    <w:link w:val="HTMLPreformattedChar"/>
    <w:rsid w:val="00373EB9"/>
    <w:rPr>
      <w:rFonts w:ascii="Courier New" w:hAnsi="Courier New" w:cs="Courier New"/>
      <w:sz w:val="20"/>
      <w:szCs w:val="20"/>
    </w:rPr>
  </w:style>
  <w:style w:type="character" w:customStyle="1" w:styleId="HTMLPreformattedChar">
    <w:name w:val="HTML Preformatted Char"/>
    <w:link w:val="HTMLPreformatted"/>
    <w:rsid w:val="00373EB9"/>
    <w:rPr>
      <w:rFonts w:ascii="Courier New" w:hAnsi="Courier New" w:cs="Courier New"/>
    </w:rPr>
  </w:style>
  <w:style w:type="paragraph" w:styleId="Index1">
    <w:name w:val="index 1"/>
    <w:basedOn w:val="Normal"/>
    <w:next w:val="Normal"/>
    <w:autoRedefine/>
    <w:rsid w:val="00373EB9"/>
    <w:pPr>
      <w:ind w:left="240" w:hanging="240"/>
    </w:pPr>
  </w:style>
  <w:style w:type="paragraph" w:styleId="Index2">
    <w:name w:val="index 2"/>
    <w:basedOn w:val="Normal"/>
    <w:next w:val="Normal"/>
    <w:autoRedefine/>
    <w:rsid w:val="00373EB9"/>
    <w:pPr>
      <w:ind w:left="480" w:hanging="240"/>
    </w:pPr>
  </w:style>
  <w:style w:type="paragraph" w:styleId="Index3">
    <w:name w:val="index 3"/>
    <w:basedOn w:val="Normal"/>
    <w:next w:val="Normal"/>
    <w:autoRedefine/>
    <w:rsid w:val="00373EB9"/>
    <w:pPr>
      <w:ind w:left="720" w:hanging="240"/>
    </w:pPr>
  </w:style>
  <w:style w:type="paragraph" w:styleId="Index4">
    <w:name w:val="index 4"/>
    <w:basedOn w:val="Normal"/>
    <w:next w:val="Normal"/>
    <w:autoRedefine/>
    <w:rsid w:val="00373EB9"/>
    <w:pPr>
      <w:ind w:left="960" w:hanging="240"/>
    </w:pPr>
  </w:style>
  <w:style w:type="paragraph" w:styleId="Index5">
    <w:name w:val="index 5"/>
    <w:basedOn w:val="Normal"/>
    <w:next w:val="Normal"/>
    <w:autoRedefine/>
    <w:rsid w:val="00373EB9"/>
    <w:pPr>
      <w:ind w:left="1200" w:hanging="240"/>
    </w:pPr>
  </w:style>
  <w:style w:type="paragraph" w:styleId="Index6">
    <w:name w:val="index 6"/>
    <w:basedOn w:val="Normal"/>
    <w:next w:val="Normal"/>
    <w:autoRedefine/>
    <w:rsid w:val="00373EB9"/>
    <w:pPr>
      <w:ind w:left="1440" w:hanging="240"/>
    </w:pPr>
  </w:style>
  <w:style w:type="paragraph" w:styleId="Index7">
    <w:name w:val="index 7"/>
    <w:basedOn w:val="Normal"/>
    <w:next w:val="Normal"/>
    <w:autoRedefine/>
    <w:rsid w:val="00373EB9"/>
    <w:pPr>
      <w:ind w:left="1680" w:hanging="240"/>
    </w:pPr>
  </w:style>
  <w:style w:type="paragraph" w:styleId="Index8">
    <w:name w:val="index 8"/>
    <w:basedOn w:val="Normal"/>
    <w:next w:val="Normal"/>
    <w:autoRedefine/>
    <w:rsid w:val="00FA2E97"/>
    <w:pPr>
      <w:spacing w:before="240"/>
      <w:ind w:left="1930" w:hanging="245"/>
    </w:pPr>
  </w:style>
  <w:style w:type="paragraph" w:styleId="Index9">
    <w:name w:val="index 9"/>
    <w:basedOn w:val="Normal"/>
    <w:next w:val="Normal"/>
    <w:autoRedefine/>
    <w:rsid w:val="00373EB9"/>
    <w:pPr>
      <w:ind w:left="2160" w:hanging="240"/>
    </w:pPr>
  </w:style>
  <w:style w:type="paragraph" w:styleId="IndexHeading">
    <w:name w:val="index heading"/>
    <w:basedOn w:val="Normal"/>
    <w:next w:val="Index1"/>
    <w:rsid w:val="00373EB9"/>
    <w:rPr>
      <w:rFonts w:ascii="Cambria" w:hAnsi="Cambria"/>
      <w:b/>
      <w:bCs/>
    </w:rPr>
  </w:style>
  <w:style w:type="paragraph" w:styleId="IntenseQuote">
    <w:name w:val="Intense Quote"/>
    <w:basedOn w:val="Normal"/>
    <w:next w:val="Normal"/>
    <w:link w:val="IntenseQuoteChar"/>
    <w:uiPriority w:val="30"/>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73EB9"/>
    <w:rPr>
      <w:b/>
      <w:bCs/>
      <w:i/>
      <w:iCs/>
      <w:color w:val="4F81BD"/>
      <w:sz w:val="24"/>
      <w:szCs w:val="24"/>
    </w:rPr>
  </w:style>
  <w:style w:type="paragraph" w:styleId="List">
    <w:name w:val="List"/>
    <w:basedOn w:val="Normal"/>
    <w:rsid w:val="00373EB9"/>
    <w:pPr>
      <w:ind w:left="360" w:hanging="360"/>
      <w:contextualSpacing/>
    </w:pPr>
  </w:style>
  <w:style w:type="paragraph" w:styleId="List2">
    <w:name w:val="List 2"/>
    <w:basedOn w:val="Normal"/>
    <w:rsid w:val="00373EB9"/>
    <w:pPr>
      <w:ind w:left="720" w:hanging="360"/>
      <w:contextualSpacing/>
    </w:pPr>
  </w:style>
  <w:style w:type="paragraph" w:styleId="List3">
    <w:name w:val="List 3"/>
    <w:basedOn w:val="Normal"/>
    <w:rsid w:val="00373EB9"/>
    <w:pPr>
      <w:ind w:left="1080" w:hanging="360"/>
      <w:contextualSpacing/>
    </w:pPr>
  </w:style>
  <w:style w:type="paragraph" w:styleId="List4">
    <w:name w:val="List 4"/>
    <w:basedOn w:val="Normal"/>
    <w:rsid w:val="00373EB9"/>
    <w:pPr>
      <w:ind w:left="1440" w:hanging="360"/>
      <w:contextualSpacing/>
    </w:pPr>
  </w:style>
  <w:style w:type="paragraph" w:styleId="List5">
    <w:name w:val="List 5"/>
    <w:basedOn w:val="Normal"/>
    <w:rsid w:val="00373EB9"/>
    <w:pPr>
      <w:ind w:left="1800" w:hanging="360"/>
      <w:contextualSpacing/>
    </w:pPr>
  </w:style>
  <w:style w:type="paragraph" w:styleId="ListBullet">
    <w:name w:val="List Bullet"/>
    <w:basedOn w:val="Normal"/>
    <w:rsid w:val="00373EB9"/>
    <w:pPr>
      <w:numPr>
        <w:numId w:val="2"/>
      </w:numPr>
      <w:contextualSpacing/>
    </w:pPr>
  </w:style>
  <w:style w:type="paragraph" w:styleId="ListBullet2">
    <w:name w:val="List Bullet 2"/>
    <w:basedOn w:val="Normal"/>
    <w:rsid w:val="00373EB9"/>
    <w:pPr>
      <w:numPr>
        <w:numId w:val="3"/>
      </w:numPr>
      <w:contextualSpacing/>
    </w:pPr>
  </w:style>
  <w:style w:type="paragraph" w:styleId="ListBullet3">
    <w:name w:val="List Bullet 3"/>
    <w:basedOn w:val="Normal"/>
    <w:rsid w:val="00373EB9"/>
    <w:pPr>
      <w:numPr>
        <w:numId w:val="4"/>
      </w:numPr>
      <w:contextualSpacing/>
    </w:pPr>
  </w:style>
  <w:style w:type="paragraph" w:styleId="ListBullet4">
    <w:name w:val="List Bullet 4"/>
    <w:basedOn w:val="Normal"/>
    <w:rsid w:val="00373EB9"/>
    <w:pPr>
      <w:numPr>
        <w:numId w:val="5"/>
      </w:numPr>
      <w:contextualSpacing/>
    </w:pPr>
  </w:style>
  <w:style w:type="paragraph" w:styleId="ListBullet5">
    <w:name w:val="List Bullet 5"/>
    <w:basedOn w:val="Normal"/>
    <w:rsid w:val="00373EB9"/>
    <w:pPr>
      <w:numPr>
        <w:numId w:val="6"/>
      </w:numPr>
      <w:contextualSpacing/>
    </w:pPr>
  </w:style>
  <w:style w:type="paragraph" w:styleId="ListContinue">
    <w:name w:val="List Continue"/>
    <w:basedOn w:val="Normal"/>
    <w:rsid w:val="00373EB9"/>
    <w:pPr>
      <w:spacing w:after="120"/>
      <w:ind w:left="360"/>
      <w:contextualSpacing/>
    </w:pPr>
  </w:style>
  <w:style w:type="paragraph" w:styleId="ListContinue2">
    <w:name w:val="List Continue 2"/>
    <w:basedOn w:val="Normal"/>
    <w:rsid w:val="00373EB9"/>
    <w:pPr>
      <w:spacing w:after="120"/>
      <w:ind w:left="720"/>
      <w:contextualSpacing/>
    </w:pPr>
  </w:style>
  <w:style w:type="paragraph" w:styleId="ListContinue3">
    <w:name w:val="List Continue 3"/>
    <w:basedOn w:val="Normal"/>
    <w:rsid w:val="00373EB9"/>
    <w:pPr>
      <w:spacing w:after="120"/>
      <w:ind w:left="1080"/>
      <w:contextualSpacing/>
    </w:pPr>
  </w:style>
  <w:style w:type="paragraph" w:styleId="ListContinue4">
    <w:name w:val="List Continue 4"/>
    <w:basedOn w:val="Normal"/>
    <w:rsid w:val="00373EB9"/>
    <w:pPr>
      <w:spacing w:after="120"/>
      <w:ind w:left="1440"/>
      <w:contextualSpacing/>
    </w:pPr>
  </w:style>
  <w:style w:type="paragraph" w:styleId="ListContinue5">
    <w:name w:val="List Continue 5"/>
    <w:basedOn w:val="Normal"/>
    <w:rsid w:val="00373EB9"/>
    <w:pPr>
      <w:spacing w:after="120"/>
      <w:ind w:left="1800"/>
      <w:contextualSpacing/>
    </w:pPr>
  </w:style>
  <w:style w:type="paragraph" w:styleId="ListNumber">
    <w:name w:val="List Number"/>
    <w:basedOn w:val="Normal"/>
    <w:rsid w:val="00373EB9"/>
    <w:pPr>
      <w:numPr>
        <w:numId w:val="7"/>
      </w:numPr>
      <w:contextualSpacing/>
    </w:pPr>
  </w:style>
  <w:style w:type="paragraph" w:styleId="ListNumber2">
    <w:name w:val="List Number 2"/>
    <w:basedOn w:val="Normal"/>
    <w:rsid w:val="00373EB9"/>
    <w:pPr>
      <w:numPr>
        <w:numId w:val="8"/>
      </w:numPr>
      <w:contextualSpacing/>
    </w:pPr>
  </w:style>
  <w:style w:type="paragraph" w:styleId="ListNumber3">
    <w:name w:val="List Number 3"/>
    <w:basedOn w:val="Normal"/>
    <w:rsid w:val="00373EB9"/>
    <w:pPr>
      <w:numPr>
        <w:numId w:val="9"/>
      </w:numPr>
      <w:contextualSpacing/>
    </w:pPr>
  </w:style>
  <w:style w:type="paragraph" w:styleId="ListNumber4">
    <w:name w:val="List Number 4"/>
    <w:basedOn w:val="Normal"/>
    <w:rsid w:val="00373EB9"/>
    <w:pPr>
      <w:numPr>
        <w:numId w:val="10"/>
      </w:numPr>
      <w:contextualSpacing/>
    </w:pPr>
  </w:style>
  <w:style w:type="paragraph" w:styleId="ListNumber5">
    <w:name w:val="List Number 5"/>
    <w:basedOn w:val="Normal"/>
    <w:rsid w:val="00373EB9"/>
    <w:pPr>
      <w:numPr>
        <w:numId w:val="11"/>
      </w:numPr>
      <w:contextualSpacing/>
    </w:pPr>
  </w:style>
  <w:style w:type="paragraph" w:styleId="ListParagraph">
    <w:name w:val="List Paragraph"/>
    <w:basedOn w:val="Normal"/>
    <w:uiPriority w:val="34"/>
    <w:qFormat/>
    <w:rsid w:val="00373EB9"/>
    <w:pPr>
      <w:ind w:left="720"/>
    </w:pPr>
  </w:style>
  <w:style w:type="paragraph" w:styleId="MessageHeader">
    <w:name w:val="Message Header"/>
    <w:basedOn w:val="Normal"/>
    <w:link w:val="MessageHeaderCh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373EB9"/>
    <w:rPr>
      <w:rFonts w:ascii="Cambria" w:eastAsia="Times New Roman" w:hAnsi="Cambria" w:cs="Times New Roman"/>
      <w:sz w:val="24"/>
      <w:szCs w:val="24"/>
      <w:shd w:val="pct20" w:color="auto" w:fill="auto"/>
    </w:rPr>
  </w:style>
  <w:style w:type="paragraph" w:styleId="NoSpacing">
    <w:name w:val="No Spacing"/>
    <w:uiPriority w:val="1"/>
    <w:rsid w:val="00373EB9"/>
    <w:pPr>
      <w:ind w:firstLine="720"/>
    </w:pPr>
    <w:rPr>
      <w:sz w:val="24"/>
      <w:szCs w:val="24"/>
    </w:rPr>
  </w:style>
  <w:style w:type="paragraph" w:styleId="NormalWeb">
    <w:name w:val="Normal (Web)"/>
    <w:basedOn w:val="Normal"/>
    <w:rsid w:val="00373EB9"/>
  </w:style>
  <w:style w:type="paragraph" w:styleId="NormalIndent">
    <w:name w:val="Normal Indent"/>
    <w:basedOn w:val="Normal"/>
    <w:rsid w:val="00373EB9"/>
    <w:pPr>
      <w:ind w:left="720"/>
    </w:pPr>
  </w:style>
  <w:style w:type="paragraph" w:styleId="NoteHeading">
    <w:name w:val="Note Heading"/>
    <w:basedOn w:val="Normal"/>
    <w:next w:val="Normal"/>
    <w:link w:val="NoteHeadingChar"/>
    <w:rsid w:val="00373EB9"/>
  </w:style>
  <w:style w:type="character" w:customStyle="1" w:styleId="NoteHeadingChar">
    <w:name w:val="Note Heading Char"/>
    <w:link w:val="NoteHeading"/>
    <w:rsid w:val="00373EB9"/>
    <w:rPr>
      <w:sz w:val="24"/>
      <w:szCs w:val="24"/>
    </w:rPr>
  </w:style>
  <w:style w:type="paragraph" w:styleId="PlainText">
    <w:name w:val="Plain Text"/>
    <w:basedOn w:val="Normal"/>
    <w:link w:val="PlainTextChar"/>
    <w:rsid w:val="00373EB9"/>
    <w:rPr>
      <w:rFonts w:ascii="Courier New" w:hAnsi="Courier New" w:cs="Courier New"/>
      <w:sz w:val="20"/>
      <w:szCs w:val="20"/>
    </w:rPr>
  </w:style>
  <w:style w:type="character" w:customStyle="1" w:styleId="PlainTextChar">
    <w:name w:val="Plain Text Char"/>
    <w:link w:val="PlainText"/>
    <w:rsid w:val="00373EB9"/>
    <w:rPr>
      <w:rFonts w:ascii="Courier New" w:hAnsi="Courier New" w:cs="Courier New"/>
    </w:rPr>
  </w:style>
  <w:style w:type="paragraph" w:styleId="Quote">
    <w:name w:val="Quote"/>
    <w:basedOn w:val="Normal"/>
    <w:next w:val="Normal"/>
    <w:link w:val="QuoteChar"/>
    <w:uiPriority w:val="29"/>
    <w:rsid w:val="00373EB9"/>
    <w:rPr>
      <w:i/>
      <w:iCs/>
      <w:color w:val="000000"/>
    </w:rPr>
  </w:style>
  <w:style w:type="character" w:customStyle="1" w:styleId="QuoteChar">
    <w:name w:val="Quote Char"/>
    <w:link w:val="Quote"/>
    <w:uiPriority w:val="29"/>
    <w:rsid w:val="00373EB9"/>
    <w:rPr>
      <w:i/>
      <w:iCs/>
      <w:color w:val="000000"/>
      <w:sz w:val="24"/>
      <w:szCs w:val="24"/>
    </w:rPr>
  </w:style>
  <w:style w:type="paragraph" w:styleId="Salutation">
    <w:name w:val="Salutation"/>
    <w:basedOn w:val="Normal"/>
    <w:next w:val="Normal"/>
    <w:link w:val="SalutationChar"/>
    <w:rsid w:val="00373EB9"/>
  </w:style>
  <w:style w:type="character" w:customStyle="1" w:styleId="SalutationChar">
    <w:name w:val="Salutation Char"/>
    <w:link w:val="Salutation"/>
    <w:rsid w:val="00373EB9"/>
    <w:rPr>
      <w:sz w:val="24"/>
      <w:szCs w:val="24"/>
    </w:rPr>
  </w:style>
  <w:style w:type="paragraph" w:styleId="Signature">
    <w:name w:val="Signature"/>
    <w:basedOn w:val="Normal"/>
    <w:link w:val="SignatureChar"/>
    <w:rsid w:val="00373EB9"/>
    <w:pPr>
      <w:ind w:left="4320"/>
    </w:pPr>
  </w:style>
  <w:style w:type="character" w:customStyle="1" w:styleId="SignatureChar">
    <w:name w:val="Signature Char"/>
    <w:link w:val="Signature"/>
    <w:rsid w:val="00373EB9"/>
    <w:rPr>
      <w:sz w:val="24"/>
      <w:szCs w:val="24"/>
    </w:rPr>
  </w:style>
  <w:style w:type="paragraph" w:styleId="Subtitle">
    <w:name w:val="Subtitle"/>
    <w:basedOn w:val="Normal"/>
    <w:next w:val="Normal"/>
    <w:link w:val="SubtitleChar"/>
    <w:uiPriority w:val="11"/>
    <w:qFormat/>
    <w:rsid w:val="00373EB9"/>
    <w:pPr>
      <w:spacing w:after="60"/>
      <w:jc w:val="center"/>
      <w:outlineLvl w:val="1"/>
    </w:pPr>
    <w:rPr>
      <w:rFonts w:ascii="Cambria" w:hAnsi="Cambria"/>
    </w:rPr>
  </w:style>
  <w:style w:type="character" w:customStyle="1" w:styleId="SubtitleChar">
    <w:name w:val="Subtitle Char"/>
    <w:link w:val="Subtitle"/>
    <w:uiPriority w:val="11"/>
    <w:rsid w:val="00373EB9"/>
    <w:rPr>
      <w:rFonts w:ascii="Cambria" w:eastAsia="Times New Roman" w:hAnsi="Cambria" w:cs="Times New Roman"/>
      <w:sz w:val="24"/>
      <w:szCs w:val="24"/>
    </w:rPr>
  </w:style>
  <w:style w:type="paragraph" w:styleId="TableofAuthorities">
    <w:name w:val="table of authorities"/>
    <w:basedOn w:val="Normal"/>
    <w:next w:val="Normal"/>
    <w:rsid w:val="00373EB9"/>
    <w:pPr>
      <w:ind w:left="240" w:hanging="240"/>
    </w:pPr>
  </w:style>
  <w:style w:type="paragraph" w:styleId="Title">
    <w:name w:val="Title"/>
    <w:basedOn w:val="Normal"/>
    <w:next w:val="Normal"/>
    <w:link w:val="TitleChar"/>
    <w:qFormat/>
    <w:rsid w:val="00373EB9"/>
    <w:pPr>
      <w:spacing w:before="240" w:after="60"/>
      <w:jc w:val="center"/>
      <w:outlineLvl w:val="0"/>
    </w:pPr>
    <w:rPr>
      <w:rFonts w:ascii="Cambria" w:hAnsi="Cambria"/>
      <w:b/>
      <w:bCs/>
      <w:kern w:val="28"/>
      <w:sz w:val="32"/>
      <w:szCs w:val="32"/>
    </w:rPr>
  </w:style>
  <w:style w:type="character" w:customStyle="1" w:styleId="TitleChar">
    <w:name w:val="Title Char"/>
    <w:link w:val="Title"/>
    <w:rsid w:val="00373EB9"/>
    <w:rPr>
      <w:rFonts w:ascii="Cambria" w:eastAsia="Times New Roman" w:hAnsi="Cambria" w:cs="Times New Roman"/>
      <w:b/>
      <w:bCs/>
      <w:kern w:val="28"/>
      <w:sz w:val="32"/>
      <w:szCs w:val="32"/>
    </w:rPr>
  </w:style>
  <w:style w:type="paragraph" w:styleId="TOAHeading">
    <w:name w:val="toa heading"/>
    <w:basedOn w:val="Normal"/>
    <w:next w:val="Normal"/>
    <w:rsid w:val="00373EB9"/>
    <w:pPr>
      <w:spacing w:before="120"/>
    </w:pPr>
    <w:rPr>
      <w:rFonts w:ascii="Cambria" w:hAnsi="Cambria"/>
      <w:b/>
      <w:bCs/>
    </w:rPr>
  </w:style>
  <w:style w:type="paragraph" w:styleId="TOCHeading">
    <w:name w:val="TOC Heading"/>
    <w:basedOn w:val="Heading1"/>
    <w:next w:val="Normal"/>
    <w:uiPriority w:val="39"/>
    <w:qFormat/>
    <w:rsid w:val="00373EB9"/>
    <w:pPr>
      <w:spacing w:before="240" w:after="60"/>
      <w:ind w:firstLine="720"/>
      <w:jc w:val="left"/>
      <w:outlineLvl w:val="9"/>
    </w:pPr>
    <w:rPr>
      <w:rFonts w:ascii="Cambria" w:hAnsi="Cambria" w:cs="Times New Roman"/>
    </w:rPr>
  </w:style>
  <w:style w:type="character" w:customStyle="1" w:styleId="FooterChar">
    <w:name w:val="Footer Char"/>
    <w:link w:val="Footer"/>
    <w:uiPriority w:val="99"/>
    <w:rsid w:val="00C36C16"/>
    <w:rPr>
      <w:sz w:val="24"/>
      <w:szCs w:val="24"/>
    </w:rPr>
  </w:style>
  <w:style w:type="paragraph" w:customStyle="1" w:styleId="Default">
    <w:name w:val="Default"/>
    <w:rsid w:val="00A430C3"/>
    <w:pPr>
      <w:autoSpaceDE w:val="0"/>
      <w:autoSpaceDN w:val="0"/>
      <w:adjustRightInd w:val="0"/>
    </w:pPr>
    <w:rPr>
      <w:color w:val="000000"/>
      <w:sz w:val="24"/>
      <w:szCs w:val="24"/>
      <w:lang w:val="en-GB"/>
    </w:rPr>
  </w:style>
  <w:style w:type="table" w:styleId="TableGrid">
    <w:name w:val="Table Grid"/>
    <w:basedOn w:val="TableNormal"/>
    <w:rsid w:val="005435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urtois\Desktop\doctoralbodytex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10911-728B-4B64-A1F0-4457421D1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doctoralbodytext</Template>
  <TotalTime>239</TotalTime>
  <Pages>17</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Links>
    <vt:vector size="156" baseType="variant">
      <vt:variant>
        <vt:i4>1376347</vt:i4>
      </vt:variant>
      <vt:variant>
        <vt:i4>237</vt:i4>
      </vt:variant>
      <vt:variant>
        <vt:i4>0</vt:i4>
      </vt:variant>
      <vt:variant>
        <vt:i4>5</vt:i4>
      </vt:variant>
      <vt:variant>
        <vt:lpwstr>http://www.k-state.edu/grad/etdr/orient/wordindex.htm</vt:lpwstr>
      </vt:variant>
      <vt:variant>
        <vt:lpwstr/>
      </vt:variant>
      <vt:variant>
        <vt:i4>2228267</vt:i4>
      </vt:variant>
      <vt:variant>
        <vt:i4>210</vt:i4>
      </vt:variant>
      <vt:variant>
        <vt:i4>0</vt:i4>
      </vt:variant>
      <vt:variant>
        <vt:i4>5</vt:i4>
      </vt:variant>
      <vt:variant>
        <vt:lpwstr>http://www.k-state.edu/grad/etdr/word/</vt:lpwstr>
      </vt:variant>
      <vt:variant>
        <vt:lpwstr/>
      </vt:variant>
      <vt:variant>
        <vt:i4>2228267</vt:i4>
      </vt:variant>
      <vt:variant>
        <vt:i4>207</vt:i4>
      </vt:variant>
      <vt:variant>
        <vt:i4>0</vt:i4>
      </vt:variant>
      <vt:variant>
        <vt:i4>5</vt:i4>
      </vt:variant>
      <vt:variant>
        <vt:lpwstr>http://www.k-state.edu/grad/etdr/word/</vt:lpwstr>
      </vt:variant>
      <vt:variant>
        <vt:lpwstr/>
      </vt:variant>
      <vt:variant>
        <vt:i4>5636136</vt:i4>
      </vt:variant>
      <vt:variant>
        <vt:i4>204</vt:i4>
      </vt:variant>
      <vt:variant>
        <vt:i4>0</vt:i4>
      </vt:variant>
      <vt:variant>
        <vt:i4>5</vt:i4>
      </vt:variant>
      <vt:variant>
        <vt:lpwstr>mailto:helpdesk@k-state.edu</vt:lpwstr>
      </vt:variant>
      <vt:variant>
        <vt:lpwstr/>
      </vt:variant>
      <vt:variant>
        <vt:i4>1769520</vt:i4>
      </vt:variant>
      <vt:variant>
        <vt:i4>188</vt:i4>
      </vt:variant>
      <vt:variant>
        <vt:i4>0</vt:i4>
      </vt:variant>
      <vt:variant>
        <vt:i4>5</vt:i4>
      </vt:variant>
      <vt:variant>
        <vt:lpwstr/>
      </vt:variant>
      <vt:variant>
        <vt:lpwstr>_Toc267559068</vt:lpwstr>
      </vt:variant>
      <vt:variant>
        <vt:i4>1769520</vt:i4>
      </vt:variant>
      <vt:variant>
        <vt:i4>182</vt:i4>
      </vt:variant>
      <vt:variant>
        <vt:i4>0</vt:i4>
      </vt:variant>
      <vt:variant>
        <vt:i4>5</vt:i4>
      </vt:variant>
      <vt:variant>
        <vt:lpwstr/>
      </vt:variant>
      <vt:variant>
        <vt:lpwstr>_Toc267559067</vt:lpwstr>
      </vt:variant>
      <vt:variant>
        <vt:i4>1769520</vt:i4>
      </vt:variant>
      <vt:variant>
        <vt:i4>173</vt:i4>
      </vt:variant>
      <vt:variant>
        <vt:i4>0</vt:i4>
      </vt:variant>
      <vt:variant>
        <vt:i4>5</vt:i4>
      </vt:variant>
      <vt:variant>
        <vt:lpwstr/>
      </vt:variant>
      <vt:variant>
        <vt:lpwstr>_Toc267559064</vt:lpwstr>
      </vt:variant>
      <vt:variant>
        <vt:i4>1769520</vt:i4>
      </vt:variant>
      <vt:variant>
        <vt:i4>167</vt:i4>
      </vt:variant>
      <vt:variant>
        <vt:i4>0</vt:i4>
      </vt:variant>
      <vt:variant>
        <vt:i4>5</vt:i4>
      </vt:variant>
      <vt:variant>
        <vt:lpwstr/>
      </vt:variant>
      <vt:variant>
        <vt:lpwstr>_Toc267559063</vt:lpwstr>
      </vt:variant>
      <vt:variant>
        <vt:i4>1769520</vt:i4>
      </vt:variant>
      <vt:variant>
        <vt:i4>161</vt:i4>
      </vt:variant>
      <vt:variant>
        <vt:i4>0</vt:i4>
      </vt:variant>
      <vt:variant>
        <vt:i4>5</vt:i4>
      </vt:variant>
      <vt:variant>
        <vt:lpwstr/>
      </vt:variant>
      <vt:variant>
        <vt:lpwstr>_Toc267559062</vt:lpwstr>
      </vt:variant>
      <vt:variant>
        <vt:i4>1376318</vt:i4>
      </vt:variant>
      <vt:variant>
        <vt:i4>152</vt:i4>
      </vt:variant>
      <vt:variant>
        <vt:i4>0</vt:i4>
      </vt:variant>
      <vt:variant>
        <vt:i4>5</vt:i4>
      </vt:variant>
      <vt:variant>
        <vt:lpwstr/>
      </vt:variant>
      <vt:variant>
        <vt:lpwstr>_Toc332265967</vt:lpwstr>
      </vt:variant>
      <vt:variant>
        <vt:i4>1376318</vt:i4>
      </vt:variant>
      <vt:variant>
        <vt:i4>146</vt:i4>
      </vt:variant>
      <vt:variant>
        <vt:i4>0</vt:i4>
      </vt:variant>
      <vt:variant>
        <vt:i4>5</vt:i4>
      </vt:variant>
      <vt:variant>
        <vt:lpwstr/>
      </vt:variant>
      <vt:variant>
        <vt:lpwstr>_Toc332265966</vt:lpwstr>
      </vt:variant>
      <vt:variant>
        <vt:i4>1376318</vt:i4>
      </vt:variant>
      <vt:variant>
        <vt:i4>140</vt:i4>
      </vt:variant>
      <vt:variant>
        <vt:i4>0</vt:i4>
      </vt:variant>
      <vt:variant>
        <vt:i4>5</vt:i4>
      </vt:variant>
      <vt:variant>
        <vt:lpwstr/>
      </vt:variant>
      <vt:variant>
        <vt:lpwstr>_Toc332265965</vt:lpwstr>
      </vt:variant>
      <vt:variant>
        <vt:i4>1376318</vt:i4>
      </vt:variant>
      <vt:variant>
        <vt:i4>134</vt:i4>
      </vt:variant>
      <vt:variant>
        <vt:i4>0</vt:i4>
      </vt:variant>
      <vt:variant>
        <vt:i4>5</vt:i4>
      </vt:variant>
      <vt:variant>
        <vt:lpwstr/>
      </vt:variant>
      <vt:variant>
        <vt:lpwstr>_Toc332265964</vt:lpwstr>
      </vt:variant>
      <vt:variant>
        <vt:i4>1376318</vt:i4>
      </vt:variant>
      <vt:variant>
        <vt:i4>128</vt:i4>
      </vt:variant>
      <vt:variant>
        <vt:i4>0</vt:i4>
      </vt:variant>
      <vt:variant>
        <vt:i4>5</vt:i4>
      </vt:variant>
      <vt:variant>
        <vt:lpwstr/>
      </vt:variant>
      <vt:variant>
        <vt:lpwstr>_Toc332265963</vt:lpwstr>
      </vt:variant>
      <vt:variant>
        <vt:i4>1376318</vt:i4>
      </vt:variant>
      <vt:variant>
        <vt:i4>122</vt:i4>
      </vt:variant>
      <vt:variant>
        <vt:i4>0</vt:i4>
      </vt:variant>
      <vt:variant>
        <vt:i4>5</vt:i4>
      </vt:variant>
      <vt:variant>
        <vt:lpwstr/>
      </vt:variant>
      <vt:variant>
        <vt:lpwstr>_Toc332265962</vt:lpwstr>
      </vt:variant>
      <vt:variant>
        <vt:i4>1376318</vt:i4>
      </vt:variant>
      <vt:variant>
        <vt:i4>116</vt:i4>
      </vt:variant>
      <vt:variant>
        <vt:i4>0</vt:i4>
      </vt:variant>
      <vt:variant>
        <vt:i4>5</vt:i4>
      </vt:variant>
      <vt:variant>
        <vt:lpwstr/>
      </vt:variant>
      <vt:variant>
        <vt:lpwstr>_Toc332265961</vt:lpwstr>
      </vt:variant>
      <vt:variant>
        <vt:i4>1376318</vt:i4>
      </vt:variant>
      <vt:variant>
        <vt:i4>110</vt:i4>
      </vt:variant>
      <vt:variant>
        <vt:i4>0</vt:i4>
      </vt:variant>
      <vt:variant>
        <vt:i4>5</vt:i4>
      </vt:variant>
      <vt:variant>
        <vt:lpwstr/>
      </vt:variant>
      <vt:variant>
        <vt:lpwstr>_Toc332265960</vt:lpwstr>
      </vt:variant>
      <vt:variant>
        <vt:i4>1441854</vt:i4>
      </vt:variant>
      <vt:variant>
        <vt:i4>104</vt:i4>
      </vt:variant>
      <vt:variant>
        <vt:i4>0</vt:i4>
      </vt:variant>
      <vt:variant>
        <vt:i4>5</vt:i4>
      </vt:variant>
      <vt:variant>
        <vt:lpwstr/>
      </vt:variant>
      <vt:variant>
        <vt:lpwstr>_Toc332265959</vt:lpwstr>
      </vt:variant>
      <vt:variant>
        <vt:i4>1441854</vt:i4>
      </vt:variant>
      <vt:variant>
        <vt:i4>98</vt:i4>
      </vt:variant>
      <vt:variant>
        <vt:i4>0</vt:i4>
      </vt:variant>
      <vt:variant>
        <vt:i4>5</vt:i4>
      </vt:variant>
      <vt:variant>
        <vt:lpwstr/>
      </vt:variant>
      <vt:variant>
        <vt:lpwstr>_Toc332265958</vt:lpwstr>
      </vt:variant>
      <vt:variant>
        <vt:i4>1441854</vt:i4>
      </vt:variant>
      <vt:variant>
        <vt:i4>92</vt:i4>
      </vt:variant>
      <vt:variant>
        <vt:i4>0</vt:i4>
      </vt:variant>
      <vt:variant>
        <vt:i4>5</vt:i4>
      </vt:variant>
      <vt:variant>
        <vt:lpwstr/>
      </vt:variant>
      <vt:variant>
        <vt:lpwstr>_Toc332265957</vt:lpwstr>
      </vt:variant>
      <vt:variant>
        <vt:i4>1441854</vt:i4>
      </vt:variant>
      <vt:variant>
        <vt:i4>86</vt:i4>
      </vt:variant>
      <vt:variant>
        <vt:i4>0</vt:i4>
      </vt:variant>
      <vt:variant>
        <vt:i4>5</vt:i4>
      </vt:variant>
      <vt:variant>
        <vt:lpwstr/>
      </vt:variant>
      <vt:variant>
        <vt:lpwstr>_Toc332265956</vt:lpwstr>
      </vt:variant>
      <vt:variant>
        <vt:i4>1441854</vt:i4>
      </vt:variant>
      <vt:variant>
        <vt:i4>80</vt:i4>
      </vt:variant>
      <vt:variant>
        <vt:i4>0</vt:i4>
      </vt:variant>
      <vt:variant>
        <vt:i4>5</vt:i4>
      </vt:variant>
      <vt:variant>
        <vt:lpwstr/>
      </vt:variant>
      <vt:variant>
        <vt:lpwstr>_Toc332265955</vt:lpwstr>
      </vt:variant>
      <vt:variant>
        <vt:i4>1441854</vt:i4>
      </vt:variant>
      <vt:variant>
        <vt:i4>74</vt:i4>
      </vt:variant>
      <vt:variant>
        <vt:i4>0</vt:i4>
      </vt:variant>
      <vt:variant>
        <vt:i4>5</vt:i4>
      </vt:variant>
      <vt:variant>
        <vt:lpwstr/>
      </vt:variant>
      <vt:variant>
        <vt:lpwstr>_Toc332265954</vt:lpwstr>
      </vt:variant>
      <vt:variant>
        <vt:i4>1441854</vt:i4>
      </vt:variant>
      <vt:variant>
        <vt:i4>68</vt:i4>
      </vt:variant>
      <vt:variant>
        <vt:i4>0</vt:i4>
      </vt:variant>
      <vt:variant>
        <vt:i4>5</vt:i4>
      </vt:variant>
      <vt:variant>
        <vt:lpwstr/>
      </vt:variant>
      <vt:variant>
        <vt:lpwstr>_Toc332265953</vt:lpwstr>
      </vt:variant>
      <vt:variant>
        <vt:i4>1441854</vt:i4>
      </vt:variant>
      <vt:variant>
        <vt:i4>62</vt:i4>
      </vt:variant>
      <vt:variant>
        <vt:i4>0</vt:i4>
      </vt:variant>
      <vt:variant>
        <vt:i4>5</vt:i4>
      </vt:variant>
      <vt:variant>
        <vt:lpwstr/>
      </vt:variant>
      <vt:variant>
        <vt:lpwstr>_Toc332265952</vt:lpwstr>
      </vt:variant>
      <vt:variant>
        <vt:i4>4718598</vt:i4>
      </vt:variant>
      <vt:variant>
        <vt:i4>54</vt:i4>
      </vt:variant>
      <vt:variant>
        <vt:i4>0</vt:i4>
      </vt:variant>
      <vt:variant>
        <vt:i4>5</vt:i4>
      </vt:variant>
      <vt:variant>
        <vt:lpwstr>http://www.copyright.gov/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Edwards</dc:creator>
  <cp:keywords/>
  <cp:lastModifiedBy>owner</cp:lastModifiedBy>
  <cp:revision>49</cp:revision>
  <cp:lastPrinted>2010-06-04T15:36:00Z</cp:lastPrinted>
  <dcterms:created xsi:type="dcterms:W3CDTF">2014-07-30T18:38:00Z</dcterms:created>
  <dcterms:modified xsi:type="dcterms:W3CDTF">2015-09-14T10:57:00Z</dcterms:modified>
</cp:coreProperties>
</file>